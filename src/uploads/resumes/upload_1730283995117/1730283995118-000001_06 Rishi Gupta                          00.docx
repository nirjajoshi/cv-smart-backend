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816" w:rsidRPr="00AC1B58" w:rsidRDefault="00522816" w:rsidP="00522816">
      <w:pPr>
        <w:tabs>
          <w:tab w:val="center" w:pos="4802"/>
          <w:tab w:val="right" w:pos="9605"/>
        </w:tabs>
        <w:rPr>
          <w:rFonts w:asciiTheme="majorHAnsi" w:hAnsiTheme="majorHAnsi"/>
          <w:b/>
          <w:highlight w:val="yellow"/>
        </w:rPr>
      </w:pPr>
      <w:r w:rsidRPr="00AC1B58">
        <w:rPr>
          <w:rFonts w:asciiTheme="majorHAnsi" w:hAnsiTheme="majorHAnsi"/>
          <w:b/>
          <w:highlight w:val="yellow"/>
        </w:rPr>
        <w:t xml:space="preserve">Current CTC </w:t>
      </w:r>
      <w:r w:rsidR="00AC1B58">
        <w:rPr>
          <w:rFonts w:asciiTheme="majorHAnsi" w:hAnsiTheme="majorHAnsi"/>
          <w:b/>
          <w:highlight w:val="yellow"/>
        </w:rPr>
        <w:t xml:space="preserve">       </w:t>
      </w:r>
      <w:r w:rsidRPr="00AC1B58">
        <w:rPr>
          <w:rFonts w:asciiTheme="majorHAnsi" w:hAnsiTheme="majorHAnsi"/>
          <w:b/>
          <w:highlight w:val="yellow"/>
        </w:rPr>
        <w:t xml:space="preserve">  : - 9.5 LPA</w:t>
      </w:r>
    </w:p>
    <w:p w:rsidR="00522816" w:rsidRPr="00AC1B58" w:rsidRDefault="00522816" w:rsidP="00522816">
      <w:pPr>
        <w:tabs>
          <w:tab w:val="center" w:pos="4802"/>
          <w:tab w:val="right" w:pos="9605"/>
        </w:tabs>
        <w:rPr>
          <w:rFonts w:asciiTheme="majorHAnsi" w:hAnsiTheme="majorHAnsi"/>
          <w:b/>
          <w:highlight w:val="yellow"/>
        </w:rPr>
      </w:pPr>
      <w:r w:rsidRPr="00AC1B58">
        <w:rPr>
          <w:rFonts w:asciiTheme="majorHAnsi" w:hAnsiTheme="majorHAnsi"/>
          <w:b/>
          <w:highlight w:val="yellow"/>
        </w:rPr>
        <w:t>Current Location:</w:t>
      </w:r>
      <w:r w:rsidR="00AC1B58">
        <w:rPr>
          <w:rFonts w:asciiTheme="majorHAnsi" w:hAnsiTheme="majorHAnsi"/>
          <w:b/>
          <w:highlight w:val="yellow"/>
        </w:rPr>
        <w:t xml:space="preserve"> </w:t>
      </w:r>
      <w:r w:rsidRPr="00AC1B58">
        <w:rPr>
          <w:rFonts w:asciiTheme="majorHAnsi" w:hAnsiTheme="majorHAnsi"/>
          <w:b/>
          <w:highlight w:val="yellow"/>
        </w:rPr>
        <w:t>-</w:t>
      </w:r>
      <w:r w:rsidR="00AC1B58">
        <w:rPr>
          <w:rFonts w:asciiTheme="majorHAnsi" w:hAnsiTheme="majorHAnsi"/>
          <w:b/>
          <w:highlight w:val="yellow"/>
        </w:rPr>
        <w:t xml:space="preserve"> </w:t>
      </w:r>
      <w:r w:rsidRPr="00AC1B58">
        <w:rPr>
          <w:rFonts w:asciiTheme="majorHAnsi" w:hAnsiTheme="majorHAnsi"/>
          <w:b/>
          <w:highlight w:val="yellow"/>
        </w:rPr>
        <w:t>Mumbai</w:t>
      </w:r>
    </w:p>
    <w:p w:rsidR="00F0146A" w:rsidRDefault="00F0146A">
      <w:pPr>
        <w:pStyle w:val="Heading2"/>
        <w:rPr>
          <w:rFonts w:ascii="Arial" w:hAnsi="Arial" w:cs="Arial"/>
          <w:b/>
        </w:rPr>
      </w:pPr>
    </w:p>
    <w:p w:rsidR="00F0146A" w:rsidRPr="00DA3D10" w:rsidRDefault="00017F77" w:rsidP="00DA3D10">
      <w:pPr>
        <w:pStyle w:val="PlainText"/>
        <w:spacing w:line="360" w:lineRule="auto"/>
        <w:rPr>
          <w:rFonts w:asciiTheme="majorHAnsi" w:hAnsiTheme="majorHAnsi" w:cs="Arial"/>
          <w:b/>
          <w:sz w:val="27"/>
          <w:szCs w:val="27"/>
        </w:rPr>
      </w:pPr>
      <w:bookmarkStart w:id="0" w:name="_GoBack"/>
      <w:bookmarkEnd w:id="0"/>
      <w:r w:rsidRPr="00DA3D10">
        <w:rPr>
          <w:rFonts w:asciiTheme="majorHAnsi" w:hAnsiTheme="majorHAnsi" w:cs="Arial"/>
          <w:b/>
          <w:sz w:val="27"/>
          <w:szCs w:val="27"/>
        </w:rPr>
        <w:t>Rishi Gupta</w:t>
      </w:r>
    </w:p>
    <w:p w:rsidR="00DA3D10" w:rsidRPr="00DA3D10" w:rsidRDefault="00017F77" w:rsidP="00DA3D10">
      <w:pPr>
        <w:pStyle w:val="PlainText"/>
        <w:spacing w:line="360" w:lineRule="auto"/>
        <w:rPr>
          <w:rFonts w:asciiTheme="majorHAnsi" w:hAnsiTheme="majorHAnsi" w:cs="Arial"/>
          <w:sz w:val="24"/>
          <w:szCs w:val="24"/>
        </w:rPr>
      </w:pPr>
      <w:r w:rsidRPr="00DA3D10">
        <w:rPr>
          <w:rFonts w:asciiTheme="majorHAnsi" w:hAnsiTheme="majorHAnsi" w:cs="Arial"/>
          <w:b/>
          <w:sz w:val="24"/>
          <w:szCs w:val="24"/>
        </w:rPr>
        <w:t>Email</w:t>
      </w:r>
      <w:r w:rsidR="00DA3D10">
        <w:rPr>
          <w:rFonts w:asciiTheme="majorHAnsi" w:hAnsiTheme="majorHAnsi" w:cs="Arial"/>
          <w:b/>
          <w:sz w:val="24"/>
          <w:szCs w:val="24"/>
        </w:rPr>
        <w:t xml:space="preserve"> I</w:t>
      </w:r>
      <w:r w:rsidRPr="00DA3D10">
        <w:rPr>
          <w:rFonts w:asciiTheme="majorHAnsi" w:hAnsiTheme="majorHAnsi" w:cs="Arial"/>
          <w:b/>
          <w:sz w:val="24"/>
          <w:szCs w:val="24"/>
        </w:rPr>
        <w:t xml:space="preserve">d: </w:t>
      </w:r>
      <w:hyperlink r:id="rId7" w:history="1">
        <w:r w:rsidR="00265781" w:rsidRPr="00DA3D10">
          <w:rPr>
            <w:rStyle w:val="Hyperlink"/>
            <w:rFonts w:asciiTheme="majorHAnsi" w:hAnsiTheme="majorHAnsi" w:cs="Arial"/>
            <w:color w:val="auto"/>
            <w:sz w:val="24"/>
            <w:szCs w:val="24"/>
            <w:u w:val="none"/>
          </w:rPr>
          <w:t>rishigupta1989@gmail.com</w:t>
        </w:r>
      </w:hyperlink>
      <w:r w:rsidR="00265781" w:rsidRPr="00DA3D10">
        <w:rPr>
          <w:rFonts w:asciiTheme="majorHAnsi" w:hAnsiTheme="majorHAnsi" w:cs="Arial"/>
          <w:sz w:val="24"/>
          <w:szCs w:val="24"/>
        </w:rPr>
        <w:t xml:space="preserve"> </w:t>
      </w:r>
    </w:p>
    <w:p w:rsidR="00F0146A" w:rsidRPr="00DA3D10" w:rsidRDefault="00017F77" w:rsidP="00DA3D10">
      <w:pPr>
        <w:pStyle w:val="PlainText"/>
        <w:spacing w:line="360" w:lineRule="auto"/>
        <w:rPr>
          <w:rStyle w:val="Hyperlink"/>
          <w:rFonts w:asciiTheme="majorHAnsi" w:hAnsiTheme="majorHAnsi" w:cs="Arial"/>
          <w:color w:val="auto"/>
          <w:sz w:val="24"/>
          <w:szCs w:val="24"/>
          <w:u w:val="none"/>
        </w:rPr>
      </w:pPr>
      <w:r w:rsidRPr="00DA3D10">
        <w:rPr>
          <w:rFonts w:asciiTheme="majorHAnsi" w:hAnsiTheme="majorHAnsi" w:cs="Arial"/>
          <w:b/>
          <w:sz w:val="24"/>
          <w:szCs w:val="24"/>
        </w:rPr>
        <w:t>Contact:</w:t>
      </w:r>
      <w:r w:rsidRPr="00DA3D10">
        <w:rPr>
          <w:rFonts w:asciiTheme="majorHAnsi" w:hAnsiTheme="majorHAnsi" w:cs="Arial"/>
          <w:sz w:val="24"/>
          <w:szCs w:val="24"/>
        </w:rPr>
        <w:t xml:space="preserve"> +91- 9870196244</w:t>
      </w:r>
    </w:p>
    <w:p w:rsidR="00F0146A" w:rsidRDefault="00017F77">
      <w:pPr>
        <w:pStyle w:val="PlainText"/>
        <w:rPr>
          <w:rFonts w:ascii="Franklin Gothic Medium" w:hAnsi="Franklin Gothic Medium" w:cs="Arial"/>
          <w:b/>
        </w:rPr>
      </w:pPr>
      <w:r>
        <w:rPr>
          <w:rFonts w:ascii="Franklin Gothic Medium" w:hAnsi="Franklin Gothic Medium" w:cs="Arial"/>
        </w:rPr>
        <w:tab/>
      </w:r>
    </w:p>
    <w:p w:rsidR="00F0146A" w:rsidRDefault="00000AFC">
      <w:pPr>
        <w:pStyle w:val="PlainText"/>
        <w:rPr>
          <w:rFonts w:ascii="Franklin Gothic Medium" w:hAnsi="Franklin Gothic Medium" w:cs="Arial"/>
          <w:b/>
          <w:u w:val="single"/>
        </w:rPr>
      </w:pPr>
      <w:r w:rsidRPr="00000AFC">
        <w:rPr>
          <w:rFonts w:ascii="Franklin Gothic Medium" w:hAnsi="Franklin Gothic Medium" w:cs="Arial"/>
          <w:noProof/>
          <w:lang w:eastAsia="en-US" w:bidi="ar-SA"/>
        </w:rPr>
        <w:pict>
          <v:line id="1026" o:spid="_x0000_s1026" style="position:absolute;z-index:2;visibility:visible;mso-width-percent:0;mso-height-percent:0;mso-wrap-distance-left:0;mso-wrap-distance-right:0;mso-position-horizontal-relative:text;mso-position-vertical-relative:text;mso-width-percent:0;mso-height-percent:0;mso-width-relative:page;mso-height-relative:page" from="0,.15pt" to="524.25pt,.15pt" o:allowincell="f" strokeweight="1.5pt"/>
        </w:pict>
      </w:r>
    </w:p>
    <w:p w:rsidR="00F0146A" w:rsidRDefault="00017F77">
      <w:pPr>
        <w:pStyle w:val="PlainText"/>
        <w:jc w:val="both"/>
        <w:rPr>
          <w:rFonts w:ascii="Franklin Gothic Medium" w:hAnsi="Franklin Gothic Medium" w:cs="Arial"/>
          <w:b/>
          <w:sz w:val="22"/>
        </w:rPr>
      </w:pPr>
      <w:r>
        <w:rPr>
          <w:rFonts w:ascii="Franklin Gothic Medium" w:hAnsi="Franklin Gothic Medium" w:cs="Arial"/>
          <w:b/>
          <w:sz w:val="22"/>
        </w:rPr>
        <w:t>OBJECTIVE</w:t>
      </w:r>
    </w:p>
    <w:p w:rsidR="00F0146A" w:rsidRDefault="00F0146A">
      <w:pPr>
        <w:pStyle w:val="PlainText"/>
        <w:rPr>
          <w:rFonts w:ascii="Franklin Gothic Medium" w:hAnsi="Franklin Gothic Medium" w:cs="Arial"/>
          <w:b/>
          <w:u w:val="single"/>
        </w:rPr>
      </w:pPr>
    </w:p>
    <w:p w:rsidR="00F0146A" w:rsidRDefault="00017F77">
      <w:pPr>
        <w:pStyle w:val="PlainText"/>
        <w:jc w:val="both"/>
        <w:rPr>
          <w:rFonts w:ascii="Franklin Gothic Medium" w:eastAsia="Arial Unicode MS" w:hAnsi="Franklin Gothic Medium" w:cs="Arial"/>
          <w:lang w:eastAsia="en-US" w:bidi="ar-SA"/>
        </w:rPr>
      </w:pPr>
      <w:r>
        <w:rPr>
          <w:rFonts w:ascii="Franklin Gothic Medium" w:eastAsia="Arial Unicode MS" w:hAnsi="Franklin Gothic Medium" w:cs="Arial"/>
          <w:lang w:eastAsia="en-US" w:bidi="ar-SA"/>
        </w:rPr>
        <w:t>Aspiring for career enriching assignments in Telecommunication industry with a growth oriented organization of repute</w:t>
      </w:r>
      <w:r w:rsidR="00DA3D10">
        <w:rPr>
          <w:rFonts w:ascii="Franklin Gothic Medium" w:eastAsia="Arial Unicode MS" w:hAnsi="Franklin Gothic Medium" w:cs="Arial"/>
          <w:lang w:eastAsia="en-US" w:bidi="ar-SA"/>
        </w:rPr>
        <w:t xml:space="preserve"> </w:t>
      </w:r>
    </w:p>
    <w:p w:rsidR="00F0146A" w:rsidRDefault="00F0146A">
      <w:pPr>
        <w:pStyle w:val="PlainText"/>
        <w:jc w:val="both"/>
        <w:rPr>
          <w:rFonts w:ascii="Franklin Gothic Medium" w:eastAsia="Arial Unicode MS" w:hAnsi="Franklin Gothic Medium" w:cs="Arial"/>
          <w:lang w:eastAsia="en-US" w:bidi="ar-SA"/>
        </w:rPr>
      </w:pPr>
    </w:p>
    <w:p w:rsidR="00F0146A" w:rsidRDefault="00F0146A">
      <w:pPr>
        <w:pStyle w:val="PlainText"/>
        <w:jc w:val="both"/>
        <w:rPr>
          <w:rFonts w:ascii="Franklin Gothic Medium" w:hAnsi="Franklin Gothic Medium" w:cs="Arial"/>
        </w:rPr>
      </w:pPr>
    </w:p>
    <w:p w:rsidR="00F0146A" w:rsidRDefault="00017F77">
      <w:pPr>
        <w:rPr>
          <w:rFonts w:ascii="Franklin Gothic Medium" w:eastAsia="Arial Unicode MS" w:hAnsi="Franklin Gothic Medium" w:cs="Arial"/>
          <w:b/>
          <w:bCs/>
          <w:sz w:val="22"/>
          <w:szCs w:val="20"/>
        </w:rPr>
      </w:pPr>
      <w:r>
        <w:rPr>
          <w:rFonts w:ascii="Franklin Gothic Medium" w:eastAsia="Arial Unicode MS" w:hAnsi="Franklin Gothic Medium" w:cs="Arial"/>
          <w:b/>
          <w:bCs/>
          <w:sz w:val="22"/>
          <w:szCs w:val="20"/>
        </w:rPr>
        <w:t>EXPERIENCE HIGHLIGHTS</w:t>
      </w:r>
    </w:p>
    <w:p w:rsidR="00F0146A" w:rsidRDefault="00F0146A">
      <w:pPr>
        <w:rPr>
          <w:rFonts w:ascii="Franklin Gothic Medium" w:eastAsia="Arial Unicode MS" w:hAnsi="Franklin Gothic Medium" w:cs="Arial"/>
          <w:b/>
          <w:bCs/>
          <w:sz w:val="20"/>
          <w:szCs w:val="20"/>
        </w:rPr>
      </w:pPr>
    </w:p>
    <w:p w:rsidR="00F0146A" w:rsidRDefault="00775D17">
      <w:pPr>
        <w:rPr>
          <w:rFonts w:ascii="Franklin Gothic Medium" w:eastAsia="Arial Unicode MS" w:hAnsi="Franklin Gothic Medium" w:cs="Arial"/>
          <w:sz w:val="20"/>
          <w:szCs w:val="20"/>
        </w:rPr>
      </w:pPr>
      <w:r>
        <w:rPr>
          <w:rFonts w:ascii="Franklin Gothic Medium" w:eastAsia="Arial Unicode MS" w:hAnsi="Franklin Gothic Medium" w:cs="Arial"/>
          <w:sz w:val="20"/>
          <w:szCs w:val="20"/>
        </w:rPr>
        <w:t>8</w:t>
      </w:r>
      <w:r w:rsidR="00017F77">
        <w:rPr>
          <w:rFonts w:ascii="Franklin Gothic Medium" w:eastAsia="Arial Unicode MS" w:hAnsi="Franklin Gothic Medium" w:cs="Arial"/>
          <w:sz w:val="20"/>
          <w:szCs w:val="20"/>
        </w:rPr>
        <w:t>+ years of hands on experience covering a wide spectrum of the Telecommunications Industry.</w:t>
      </w:r>
    </w:p>
    <w:p w:rsidR="00F0146A" w:rsidRDefault="00F0146A">
      <w:pPr>
        <w:pStyle w:val="PlainText"/>
        <w:rPr>
          <w:rFonts w:ascii="Franklin Gothic Medium" w:hAnsi="Franklin Gothic Medium" w:cs="Arial"/>
        </w:rPr>
      </w:pPr>
    </w:p>
    <w:p w:rsidR="00F0146A" w:rsidRDefault="00F0146A">
      <w:pPr>
        <w:pStyle w:val="PlainText"/>
        <w:ind w:left="360"/>
        <w:rPr>
          <w:rFonts w:ascii="Franklin Gothic Medium" w:hAnsi="Franklin Gothic Medium" w:cs="Arial"/>
          <w:b/>
        </w:rPr>
      </w:pPr>
    </w:p>
    <w:tbl>
      <w:tblPr>
        <w:tblW w:w="9630" w:type="dxa"/>
        <w:tblInd w:w="468" w:type="dxa"/>
        <w:tblLook w:val="04A0"/>
      </w:tblPr>
      <w:tblGrid>
        <w:gridCol w:w="3060"/>
        <w:gridCol w:w="2970"/>
        <w:gridCol w:w="1890"/>
        <w:gridCol w:w="1710"/>
      </w:tblGrid>
      <w:tr w:rsidR="00F0146A">
        <w:trPr>
          <w:trHeight w:val="300"/>
        </w:trPr>
        <w:tc>
          <w:tcPr>
            <w:tcW w:w="3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b/>
                <w:bCs/>
                <w:sz w:val="20"/>
                <w:szCs w:val="20"/>
              </w:rPr>
            </w:pPr>
            <w:r>
              <w:rPr>
                <w:rFonts w:ascii="Franklin Gothic Medium" w:hAnsi="Franklin Gothic Medium" w:cs="Arial"/>
                <w:b/>
                <w:bCs/>
                <w:sz w:val="20"/>
                <w:szCs w:val="20"/>
              </w:rPr>
              <w:t>Name of the organization</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b/>
                <w:bCs/>
                <w:sz w:val="20"/>
                <w:szCs w:val="20"/>
              </w:rPr>
            </w:pPr>
            <w:r>
              <w:rPr>
                <w:rFonts w:ascii="Franklin Gothic Medium" w:hAnsi="Franklin Gothic Medium" w:cs="Arial"/>
                <w:b/>
                <w:bCs/>
                <w:sz w:val="20"/>
                <w:szCs w:val="20"/>
              </w:rPr>
              <w:t>Designation</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b/>
                <w:bCs/>
                <w:sz w:val="20"/>
                <w:szCs w:val="20"/>
              </w:rPr>
            </w:pPr>
            <w:r>
              <w:rPr>
                <w:rFonts w:ascii="Franklin Gothic Medium" w:hAnsi="Franklin Gothic Medium" w:cs="Arial"/>
                <w:b/>
                <w:bCs/>
                <w:sz w:val="20"/>
                <w:szCs w:val="20"/>
              </w:rPr>
              <w:t>From</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b/>
                <w:bCs/>
                <w:sz w:val="20"/>
                <w:szCs w:val="20"/>
              </w:rPr>
            </w:pPr>
            <w:r>
              <w:rPr>
                <w:rFonts w:ascii="Franklin Gothic Medium" w:hAnsi="Franklin Gothic Medium" w:cs="Arial"/>
                <w:b/>
                <w:bCs/>
                <w:sz w:val="20"/>
                <w:szCs w:val="20"/>
              </w:rPr>
              <w:t>To</w:t>
            </w:r>
          </w:p>
        </w:tc>
      </w:tr>
      <w:tr w:rsidR="008E6CB2">
        <w:trPr>
          <w:trHeight w:val="300"/>
        </w:trPr>
        <w:tc>
          <w:tcPr>
            <w:tcW w:w="3060" w:type="dxa"/>
            <w:tcBorders>
              <w:top w:val="nil"/>
              <w:left w:val="single" w:sz="4" w:space="0" w:color="auto"/>
              <w:bottom w:val="single" w:sz="4" w:space="0" w:color="auto"/>
              <w:right w:val="single" w:sz="4" w:space="0" w:color="auto"/>
            </w:tcBorders>
            <w:shd w:val="clear" w:color="auto" w:fill="auto"/>
            <w:vAlign w:val="center"/>
          </w:tcPr>
          <w:p w:rsidR="008E6CB2" w:rsidRDefault="008E6CB2">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NTT Global Networks</w:t>
            </w:r>
          </w:p>
        </w:tc>
        <w:tc>
          <w:tcPr>
            <w:tcW w:w="2970" w:type="dxa"/>
            <w:tcBorders>
              <w:top w:val="nil"/>
              <w:left w:val="nil"/>
              <w:bottom w:val="single" w:sz="4" w:space="0" w:color="auto"/>
              <w:right w:val="single" w:sz="4" w:space="0" w:color="auto"/>
            </w:tcBorders>
            <w:shd w:val="clear" w:color="auto" w:fill="auto"/>
            <w:vAlign w:val="center"/>
          </w:tcPr>
          <w:p w:rsidR="008E6CB2" w:rsidRDefault="008E6CB2">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Senior Provisioner</w:t>
            </w:r>
          </w:p>
        </w:tc>
        <w:tc>
          <w:tcPr>
            <w:tcW w:w="1890" w:type="dxa"/>
            <w:tcBorders>
              <w:top w:val="nil"/>
              <w:left w:val="nil"/>
              <w:bottom w:val="single" w:sz="4" w:space="0" w:color="auto"/>
              <w:right w:val="single" w:sz="4" w:space="0" w:color="auto"/>
            </w:tcBorders>
            <w:shd w:val="clear" w:color="auto" w:fill="auto"/>
            <w:vAlign w:val="center"/>
          </w:tcPr>
          <w:p w:rsidR="008E6CB2" w:rsidRDefault="008E6CB2">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May-17</w:t>
            </w:r>
          </w:p>
        </w:tc>
        <w:tc>
          <w:tcPr>
            <w:tcW w:w="1710" w:type="dxa"/>
            <w:tcBorders>
              <w:top w:val="nil"/>
              <w:left w:val="nil"/>
              <w:bottom w:val="single" w:sz="4" w:space="0" w:color="auto"/>
              <w:right w:val="single" w:sz="4" w:space="0" w:color="auto"/>
            </w:tcBorders>
            <w:shd w:val="clear" w:color="auto" w:fill="auto"/>
            <w:vAlign w:val="center"/>
          </w:tcPr>
          <w:p w:rsidR="008E6CB2" w:rsidRDefault="008E6CB2">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Till Date</w:t>
            </w:r>
          </w:p>
        </w:tc>
      </w:tr>
      <w:tr w:rsidR="00F0146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Infosys Technologies</w:t>
            </w:r>
          </w:p>
        </w:tc>
        <w:tc>
          <w:tcPr>
            <w:tcW w:w="2970" w:type="dxa"/>
            <w:tcBorders>
              <w:top w:val="nil"/>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Technology Analyst</w:t>
            </w:r>
          </w:p>
        </w:tc>
        <w:tc>
          <w:tcPr>
            <w:tcW w:w="1890" w:type="dxa"/>
            <w:tcBorders>
              <w:top w:val="nil"/>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Sep-14</w:t>
            </w:r>
          </w:p>
        </w:tc>
        <w:tc>
          <w:tcPr>
            <w:tcW w:w="1710" w:type="dxa"/>
            <w:tcBorders>
              <w:top w:val="nil"/>
              <w:left w:val="nil"/>
              <w:bottom w:val="single" w:sz="4" w:space="0" w:color="auto"/>
              <w:right w:val="single" w:sz="4" w:space="0" w:color="auto"/>
            </w:tcBorders>
            <w:shd w:val="clear" w:color="auto" w:fill="auto"/>
            <w:vAlign w:val="center"/>
            <w:hideMark/>
          </w:tcPr>
          <w:p w:rsidR="00F0146A" w:rsidRDefault="00722FC5">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May-17</w:t>
            </w:r>
          </w:p>
        </w:tc>
      </w:tr>
      <w:tr w:rsidR="00F0146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Accenture Services Pty Ltd</w:t>
            </w:r>
          </w:p>
        </w:tc>
        <w:tc>
          <w:tcPr>
            <w:tcW w:w="2970" w:type="dxa"/>
            <w:tcBorders>
              <w:top w:val="nil"/>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Technical Associate</w:t>
            </w:r>
          </w:p>
        </w:tc>
        <w:tc>
          <w:tcPr>
            <w:tcW w:w="1890" w:type="dxa"/>
            <w:tcBorders>
              <w:top w:val="nil"/>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June-13</w:t>
            </w:r>
          </w:p>
        </w:tc>
        <w:tc>
          <w:tcPr>
            <w:tcW w:w="1710" w:type="dxa"/>
            <w:tcBorders>
              <w:top w:val="nil"/>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Sep-14</w:t>
            </w:r>
          </w:p>
        </w:tc>
      </w:tr>
      <w:tr w:rsidR="00F0146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TCTSL</w:t>
            </w:r>
          </w:p>
        </w:tc>
        <w:tc>
          <w:tcPr>
            <w:tcW w:w="2970" w:type="dxa"/>
            <w:tcBorders>
              <w:top w:val="nil"/>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Network Executive</w:t>
            </w:r>
          </w:p>
        </w:tc>
        <w:tc>
          <w:tcPr>
            <w:tcW w:w="1890" w:type="dxa"/>
            <w:tcBorders>
              <w:top w:val="nil"/>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Aug-11</w:t>
            </w:r>
          </w:p>
        </w:tc>
        <w:tc>
          <w:tcPr>
            <w:tcW w:w="1710" w:type="dxa"/>
            <w:tcBorders>
              <w:top w:val="nil"/>
              <w:left w:val="nil"/>
              <w:bottom w:val="single" w:sz="4" w:space="0" w:color="auto"/>
              <w:right w:val="single" w:sz="4" w:space="0" w:color="auto"/>
            </w:tcBorders>
            <w:shd w:val="clear" w:color="auto" w:fill="auto"/>
            <w:vAlign w:val="center"/>
            <w:hideMark/>
          </w:tcPr>
          <w:p w:rsidR="00F0146A" w:rsidRDefault="00017F77">
            <w:pPr>
              <w:widowControl/>
              <w:autoSpaceDE/>
              <w:autoSpaceDN/>
              <w:adjustRightInd/>
              <w:jc w:val="center"/>
              <w:rPr>
                <w:rFonts w:ascii="Franklin Gothic Medium" w:hAnsi="Franklin Gothic Medium" w:cs="Arial"/>
                <w:sz w:val="20"/>
                <w:szCs w:val="20"/>
              </w:rPr>
            </w:pPr>
            <w:r>
              <w:rPr>
                <w:rFonts w:ascii="Franklin Gothic Medium" w:hAnsi="Franklin Gothic Medium" w:cs="Arial"/>
                <w:sz w:val="20"/>
                <w:szCs w:val="20"/>
              </w:rPr>
              <w:t>Mar-13</w:t>
            </w:r>
          </w:p>
        </w:tc>
      </w:tr>
    </w:tbl>
    <w:p w:rsidR="00F0146A" w:rsidRDefault="00F0146A">
      <w:pPr>
        <w:rPr>
          <w:rFonts w:ascii="Franklin Gothic Medium" w:eastAsia="Arial Unicode MS" w:hAnsi="Franklin Gothic Medium" w:cs="Arial"/>
          <w:b/>
          <w:bCs/>
          <w:sz w:val="20"/>
          <w:szCs w:val="20"/>
        </w:rPr>
      </w:pPr>
    </w:p>
    <w:p w:rsidR="00F0146A" w:rsidRDefault="00C93266">
      <w:pPr>
        <w:rPr>
          <w:rFonts w:ascii="Franklin Gothic Medium" w:eastAsia="Arial Unicode MS" w:hAnsi="Franklin Gothic Medium" w:cs="Arial"/>
          <w:b/>
          <w:bCs/>
          <w:sz w:val="22"/>
          <w:szCs w:val="20"/>
          <w:u w:val="single"/>
        </w:rPr>
      </w:pPr>
      <w:r>
        <w:rPr>
          <w:rFonts w:ascii="Franklin Gothic Medium" w:eastAsia="Arial Unicode MS" w:hAnsi="Franklin Gothic Medium" w:cs="Arial"/>
          <w:b/>
          <w:bCs/>
          <w:sz w:val="22"/>
          <w:szCs w:val="20"/>
          <w:u w:val="single"/>
        </w:rPr>
        <w:t>Pursuing  ITIL Certification</w:t>
      </w:r>
    </w:p>
    <w:p w:rsidR="00F0146A" w:rsidRDefault="00F0146A">
      <w:pPr>
        <w:rPr>
          <w:rFonts w:ascii="Franklin Gothic Medium" w:eastAsia="Arial Unicode MS" w:hAnsi="Franklin Gothic Medium" w:cs="Arial"/>
          <w:b/>
          <w:bCs/>
          <w:sz w:val="22"/>
          <w:szCs w:val="20"/>
        </w:rPr>
      </w:pPr>
    </w:p>
    <w:p w:rsidR="00F0146A" w:rsidRDefault="00017F77">
      <w:pPr>
        <w:rPr>
          <w:rFonts w:ascii="Franklin Gothic Medium" w:eastAsia="Arial Unicode MS" w:hAnsi="Franklin Gothic Medium" w:cs="Arial"/>
          <w:b/>
          <w:bCs/>
          <w:sz w:val="22"/>
          <w:szCs w:val="20"/>
        </w:rPr>
      </w:pPr>
      <w:r>
        <w:rPr>
          <w:rFonts w:ascii="Franklin Gothic Medium" w:eastAsia="Arial Unicode MS" w:hAnsi="Franklin Gothic Medium" w:cs="Arial"/>
          <w:b/>
          <w:bCs/>
          <w:sz w:val="22"/>
          <w:szCs w:val="20"/>
        </w:rPr>
        <w:t>TECHNICAL KNOWLEDGE</w:t>
      </w:r>
    </w:p>
    <w:p w:rsidR="00F0146A" w:rsidRDefault="00F0146A">
      <w:pPr>
        <w:rPr>
          <w:rFonts w:ascii="Franklin Gothic Medium" w:hAnsi="Franklin Gothic Medium"/>
          <w:sz w:val="20"/>
          <w:szCs w:val="20"/>
          <w:u w:val="single"/>
        </w:rPr>
      </w:pPr>
    </w:p>
    <w:p w:rsidR="00F0146A" w:rsidRDefault="00F0146A">
      <w:pPr>
        <w:numPr>
          <w:ilvl w:val="0"/>
          <w:numId w:val="1"/>
        </w:numPr>
        <w:rPr>
          <w:rFonts w:ascii="Franklin Gothic Medium" w:eastAsia="SimSun" w:hAnsi="Franklin Gothic Medium" w:cs="Arial"/>
          <w:sz w:val="20"/>
          <w:szCs w:val="20"/>
          <w:lang w:eastAsia="zh-CN" w:bidi="he-IL"/>
        </w:rPr>
        <w:sectPr w:rsidR="00F0146A">
          <w:headerReference w:type="default" r:id="rId8"/>
          <w:pgSz w:w="11909" w:h="16834" w:code="9"/>
          <w:pgMar w:top="720" w:right="720" w:bottom="720" w:left="720" w:header="720" w:footer="720" w:gutter="0"/>
          <w:pgBorders>
            <w:top w:val="double" w:sz="4" w:space="4" w:color="auto"/>
            <w:left w:val="double" w:sz="4" w:space="8" w:color="auto"/>
            <w:bottom w:val="double" w:sz="4" w:space="4" w:color="auto"/>
            <w:right w:val="double" w:sz="4" w:space="8" w:color="auto"/>
          </w:pgBorders>
          <w:cols w:space="720"/>
          <w:docGrid w:linePitch="360"/>
        </w:sectPr>
      </w:pPr>
    </w:p>
    <w:p w:rsidR="00F0146A" w:rsidRDefault="00017F77">
      <w:pPr>
        <w:pStyle w:val="ListParagraph"/>
        <w:widowControl/>
        <w:numPr>
          <w:ilvl w:val="0"/>
          <w:numId w:val="7"/>
        </w:numPr>
        <w:tabs>
          <w:tab w:val="left" w:pos="1170"/>
        </w:tabs>
        <w:autoSpaceDE/>
        <w:autoSpaceDN/>
        <w:adjustRightInd/>
        <w:contextualSpacing/>
        <w:jc w:val="both"/>
        <w:rPr>
          <w:rFonts w:ascii="Franklin Gothic Medium" w:eastAsia="SimSun" w:hAnsi="Franklin Gothic Medium" w:cs="Arial"/>
          <w:sz w:val="20"/>
          <w:szCs w:val="20"/>
          <w:lang w:eastAsia="zh-CN" w:bidi="he-IL"/>
        </w:rPr>
      </w:pPr>
      <w:r>
        <w:rPr>
          <w:rFonts w:ascii="Franklin Gothic Medium" w:eastAsia="SimSun" w:hAnsi="Franklin Gothic Medium" w:cs="Arial"/>
          <w:b/>
          <w:sz w:val="20"/>
          <w:szCs w:val="20"/>
          <w:u w:val="single"/>
          <w:lang w:eastAsia="zh-CN" w:bidi="he-IL"/>
        </w:rPr>
        <w:lastRenderedPageBreak/>
        <w:t>Networking</w:t>
      </w:r>
      <w:r>
        <w:rPr>
          <w:rFonts w:ascii="Franklin Gothic Medium" w:eastAsia="SimSun" w:hAnsi="Franklin Gothic Medium" w:cs="Arial"/>
          <w:sz w:val="20"/>
          <w:szCs w:val="20"/>
          <w:lang w:eastAsia="zh-CN" w:bidi="he-IL"/>
        </w:rPr>
        <w:t>- Addressing schemes (MAC, IP, sub netting and CIDR, Summarization)</w:t>
      </w:r>
    </w:p>
    <w:p w:rsidR="00F0146A" w:rsidRDefault="00017F77">
      <w:pPr>
        <w:pStyle w:val="ListParagraph"/>
        <w:widowControl/>
        <w:numPr>
          <w:ilvl w:val="0"/>
          <w:numId w:val="7"/>
        </w:numPr>
        <w:tabs>
          <w:tab w:val="left" w:pos="1170"/>
        </w:tabs>
        <w:autoSpaceDE/>
        <w:autoSpaceDN/>
        <w:adjustRightInd/>
        <w:contextualSpacing/>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Routi</w:t>
      </w:r>
      <w:r w:rsidR="00041609">
        <w:rPr>
          <w:rFonts w:ascii="Franklin Gothic Medium" w:eastAsia="SimSun" w:hAnsi="Franklin Gothic Medium" w:cs="Arial"/>
          <w:sz w:val="20"/>
          <w:szCs w:val="20"/>
          <w:lang w:eastAsia="zh-CN" w:bidi="he-IL"/>
        </w:rPr>
        <w:t>ng (Routers, Routing Protocols-</w:t>
      </w:r>
      <w:r w:rsidR="003F3047">
        <w:rPr>
          <w:rFonts w:ascii="Franklin Gothic Medium" w:eastAsia="SimSun" w:hAnsi="Franklin Gothic Medium" w:cs="Arial"/>
          <w:sz w:val="20"/>
          <w:szCs w:val="20"/>
          <w:lang w:eastAsia="zh-CN" w:bidi="he-IL"/>
        </w:rPr>
        <w:t>RIP</w:t>
      </w:r>
      <w:r>
        <w:rPr>
          <w:rFonts w:ascii="Franklin Gothic Medium" w:eastAsia="SimSun" w:hAnsi="Franklin Gothic Medium" w:cs="Arial"/>
          <w:sz w:val="20"/>
          <w:szCs w:val="20"/>
          <w:lang w:eastAsia="zh-CN" w:bidi="he-IL"/>
        </w:rPr>
        <w:t>v1,</w:t>
      </w:r>
      <w:r w:rsidR="003F3047">
        <w:rPr>
          <w:rFonts w:ascii="Franklin Gothic Medium" w:eastAsia="SimSun" w:hAnsi="Franklin Gothic Medium" w:cs="Arial"/>
          <w:sz w:val="20"/>
          <w:szCs w:val="20"/>
          <w:lang w:eastAsia="zh-CN" w:bidi="he-IL"/>
        </w:rPr>
        <w:t xml:space="preserve"> OSPF, RIP</w:t>
      </w:r>
      <w:r>
        <w:rPr>
          <w:rFonts w:ascii="Franklin Gothic Medium" w:eastAsia="SimSun" w:hAnsi="Franklin Gothic Medium" w:cs="Arial"/>
          <w:sz w:val="20"/>
          <w:szCs w:val="20"/>
          <w:lang w:eastAsia="zh-CN" w:bidi="he-IL"/>
        </w:rPr>
        <w:t>v2, EIGRP, Basics of BGP, Access Lists - Adding, modification, deletion of Access list)</w:t>
      </w:r>
    </w:p>
    <w:p w:rsidR="00107829" w:rsidRDefault="00107829" w:rsidP="00107829">
      <w:pPr>
        <w:pStyle w:val="ListParagraph"/>
        <w:widowControl/>
        <w:numPr>
          <w:ilvl w:val="0"/>
          <w:numId w:val="7"/>
        </w:numPr>
        <w:tabs>
          <w:tab w:val="left" w:pos="1170"/>
        </w:tabs>
        <w:autoSpaceDE/>
        <w:autoSpaceDN/>
        <w:adjustRightInd/>
        <w:contextualSpacing/>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lastRenderedPageBreak/>
        <w:t>Switching (LAN, Switches, VLAN- Adding , modification , deletion of VLAN's)</w:t>
      </w:r>
    </w:p>
    <w:p w:rsidR="00F0146A" w:rsidRDefault="00017F77">
      <w:pPr>
        <w:widowControl/>
        <w:numPr>
          <w:ilvl w:val="0"/>
          <w:numId w:val="1"/>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b/>
          <w:sz w:val="20"/>
          <w:szCs w:val="20"/>
          <w:u w:val="single"/>
          <w:lang w:eastAsia="zh-CN" w:bidi="he-IL"/>
        </w:rPr>
        <w:t>Transmission Technologies</w:t>
      </w:r>
      <w:r>
        <w:rPr>
          <w:rFonts w:ascii="Franklin Gothic Medium" w:eastAsia="SimSun" w:hAnsi="Franklin Gothic Medium" w:cs="Arial"/>
          <w:sz w:val="20"/>
          <w:szCs w:val="20"/>
          <w:lang w:eastAsia="zh-CN" w:bidi="he-IL"/>
        </w:rPr>
        <w:t xml:space="preserve"> - SDH,PDH,DWDM</w:t>
      </w:r>
    </w:p>
    <w:p w:rsidR="00F0146A" w:rsidRPr="00B618B0" w:rsidRDefault="00017F77" w:rsidP="00B618B0">
      <w:pPr>
        <w:numPr>
          <w:ilvl w:val="0"/>
          <w:numId w:val="1"/>
        </w:numPr>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Lan</w:t>
      </w:r>
      <w:r w:rsidR="00107829">
        <w:rPr>
          <w:rFonts w:ascii="Franklin Gothic Medium" w:eastAsia="SimSun" w:hAnsi="Franklin Gothic Medium" w:cs="Arial"/>
          <w:sz w:val="20"/>
          <w:szCs w:val="20"/>
          <w:lang w:eastAsia="zh-CN" w:bidi="he-IL"/>
        </w:rPr>
        <w:t xml:space="preserve">guages: </w:t>
      </w:r>
      <w:r w:rsidR="00B618B0">
        <w:rPr>
          <w:rFonts w:ascii="Franklin Gothic Medium" w:eastAsia="SimSun" w:hAnsi="Franklin Gothic Medium" w:cs="Arial"/>
          <w:sz w:val="20"/>
          <w:szCs w:val="20"/>
          <w:lang w:eastAsia="zh-CN" w:bidi="he-IL"/>
        </w:rPr>
        <w:t xml:space="preserve">Basics of </w:t>
      </w:r>
      <w:r w:rsidR="00107829">
        <w:rPr>
          <w:rFonts w:ascii="Franklin Gothic Medium" w:eastAsia="SimSun" w:hAnsi="Franklin Gothic Medium" w:cs="Arial"/>
          <w:sz w:val="20"/>
          <w:szCs w:val="20"/>
          <w:lang w:eastAsia="zh-CN" w:bidi="he-IL"/>
        </w:rPr>
        <w:t xml:space="preserve">C++ , </w:t>
      </w:r>
      <w:r w:rsidR="00B618B0">
        <w:rPr>
          <w:rFonts w:ascii="Franklin Gothic Medium" w:eastAsia="SimSun" w:hAnsi="Franklin Gothic Medium" w:cs="Arial"/>
          <w:sz w:val="20"/>
          <w:szCs w:val="20"/>
          <w:lang w:eastAsia="zh-CN" w:bidi="he-IL"/>
        </w:rPr>
        <w:t>Python</w:t>
      </w:r>
    </w:p>
    <w:p w:rsidR="00F0146A" w:rsidRDefault="00017F77">
      <w:pPr>
        <w:pStyle w:val="ListParagraph"/>
        <w:widowControl/>
        <w:numPr>
          <w:ilvl w:val="0"/>
          <w:numId w:val="6"/>
        </w:numPr>
        <w:autoSpaceDE/>
        <w:autoSpaceDN/>
        <w:adjustRightInd/>
        <w:spacing w:after="200" w:line="276" w:lineRule="auto"/>
        <w:contextualSpacing/>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Exploring the field of Artificial Intelligence.</w:t>
      </w:r>
    </w:p>
    <w:p w:rsidR="00F0146A" w:rsidRDefault="00F0146A">
      <w:pPr>
        <w:pStyle w:val="PlainText"/>
        <w:jc w:val="both"/>
        <w:rPr>
          <w:rFonts w:ascii="Franklin Gothic Medium" w:eastAsia="Arial Unicode MS" w:hAnsi="Franklin Gothic Medium" w:cs="Arial"/>
          <w:b/>
          <w:bCs/>
          <w:lang w:eastAsia="en-US" w:bidi="ar-SA"/>
        </w:rPr>
        <w:sectPr w:rsidR="00F0146A">
          <w:type w:val="continuous"/>
          <w:pgSz w:w="11909" w:h="16834" w:code="9"/>
          <w:pgMar w:top="720" w:right="720" w:bottom="720" w:left="720" w:header="720" w:footer="720" w:gutter="0"/>
          <w:pgBorders>
            <w:top w:val="double" w:sz="4" w:space="4" w:color="auto"/>
            <w:left w:val="double" w:sz="4" w:space="8" w:color="auto"/>
            <w:bottom w:val="double" w:sz="4" w:space="4" w:color="auto"/>
            <w:right w:val="double" w:sz="4" w:space="8" w:color="auto"/>
          </w:pgBorders>
          <w:cols w:num="2" w:space="720"/>
          <w:docGrid w:linePitch="360"/>
        </w:sectPr>
      </w:pPr>
    </w:p>
    <w:p w:rsidR="00F0146A" w:rsidRDefault="00F0146A">
      <w:pPr>
        <w:pStyle w:val="PlainText"/>
        <w:jc w:val="both"/>
        <w:rPr>
          <w:rFonts w:ascii="Franklin Gothic Medium" w:eastAsia="Arial Unicode MS" w:hAnsi="Franklin Gothic Medium" w:cs="Arial"/>
          <w:b/>
          <w:bCs/>
          <w:lang w:eastAsia="en-US" w:bidi="ar-SA"/>
        </w:rPr>
      </w:pPr>
    </w:p>
    <w:p w:rsidR="00F0146A" w:rsidRDefault="00017F77">
      <w:pPr>
        <w:rPr>
          <w:rFonts w:ascii="Franklin Gothic Medium" w:eastAsia="Arial Unicode MS" w:hAnsi="Franklin Gothic Medium" w:cs="Arial"/>
          <w:b/>
          <w:bCs/>
          <w:sz w:val="22"/>
          <w:szCs w:val="20"/>
        </w:rPr>
      </w:pPr>
      <w:r>
        <w:rPr>
          <w:rFonts w:ascii="Franklin Gothic Medium" w:eastAsia="Arial Unicode MS" w:hAnsi="Franklin Gothic Medium" w:cs="Arial"/>
          <w:b/>
          <w:bCs/>
          <w:sz w:val="22"/>
          <w:szCs w:val="20"/>
        </w:rPr>
        <w:t>MANAGEMENT SKILLS</w:t>
      </w:r>
    </w:p>
    <w:p w:rsidR="00F0146A" w:rsidRDefault="00F0146A">
      <w:pPr>
        <w:rPr>
          <w:rFonts w:ascii="Franklin Gothic Medium" w:hAnsi="Franklin Gothic Medium"/>
          <w:sz w:val="20"/>
          <w:szCs w:val="20"/>
          <w:u w:val="single"/>
        </w:rPr>
      </w:pPr>
    </w:p>
    <w:p w:rsidR="00F0146A" w:rsidRDefault="00F0146A">
      <w:pPr>
        <w:numPr>
          <w:ilvl w:val="0"/>
          <w:numId w:val="1"/>
        </w:numPr>
        <w:rPr>
          <w:rFonts w:ascii="Franklin Gothic Medium" w:eastAsia="SimSun" w:hAnsi="Franklin Gothic Medium" w:cs="Arial"/>
          <w:sz w:val="20"/>
          <w:szCs w:val="20"/>
          <w:lang w:eastAsia="zh-CN" w:bidi="he-IL"/>
        </w:rPr>
        <w:sectPr w:rsidR="00F0146A">
          <w:type w:val="continuous"/>
          <w:pgSz w:w="11909" w:h="16834" w:code="9"/>
          <w:pgMar w:top="720" w:right="720" w:bottom="720" w:left="720" w:header="720" w:footer="720" w:gutter="0"/>
          <w:pgBorders>
            <w:top w:val="double" w:sz="4" w:space="4" w:color="auto"/>
            <w:left w:val="double" w:sz="4" w:space="8" w:color="auto"/>
            <w:bottom w:val="double" w:sz="4" w:space="4" w:color="auto"/>
            <w:right w:val="double" w:sz="4" w:space="8" w:color="auto"/>
          </w:pgBorders>
          <w:cols w:space="720"/>
          <w:docGrid w:linePitch="360"/>
        </w:sectPr>
      </w:pPr>
    </w:p>
    <w:p w:rsidR="00F0146A" w:rsidRDefault="00017F77">
      <w:pPr>
        <w:numPr>
          <w:ilvl w:val="0"/>
          <w:numId w:val="1"/>
        </w:numPr>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lastRenderedPageBreak/>
        <w:t xml:space="preserve">End to End Telecom Project Management </w:t>
      </w:r>
    </w:p>
    <w:p w:rsidR="00051CE9" w:rsidRDefault="00051CE9">
      <w:pPr>
        <w:numPr>
          <w:ilvl w:val="0"/>
          <w:numId w:val="1"/>
        </w:numPr>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Partner/Vendor m</w:t>
      </w:r>
      <w:r w:rsidRPr="00051CE9">
        <w:rPr>
          <w:rFonts w:ascii="Franklin Gothic Medium" w:eastAsia="SimSun" w:hAnsi="Franklin Gothic Medium" w:cs="Arial"/>
          <w:sz w:val="20"/>
          <w:szCs w:val="20"/>
          <w:lang w:eastAsia="zh-CN" w:bidi="he-IL"/>
        </w:rPr>
        <w:t>anagement</w:t>
      </w:r>
    </w:p>
    <w:p w:rsidR="00051CE9" w:rsidRDefault="00051CE9">
      <w:pPr>
        <w:numPr>
          <w:ilvl w:val="0"/>
          <w:numId w:val="1"/>
        </w:numPr>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Service Delivery m</w:t>
      </w:r>
      <w:r w:rsidRPr="00051CE9">
        <w:rPr>
          <w:rFonts w:ascii="Franklin Gothic Medium" w:eastAsia="SimSun" w:hAnsi="Franklin Gothic Medium" w:cs="Arial"/>
          <w:sz w:val="20"/>
          <w:szCs w:val="20"/>
          <w:lang w:eastAsia="zh-CN" w:bidi="he-IL"/>
        </w:rPr>
        <w:t>anagement</w:t>
      </w:r>
    </w:p>
    <w:p w:rsidR="00051CE9" w:rsidRDefault="00051CE9">
      <w:pPr>
        <w:numPr>
          <w:ilvl w:val="0"/>
          <w:numId w:val="1"/>
        </w:numPr>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Order flow management</w:t>
      </w:r>
    </w:p>
    <w:p w:rsidR="00051CE9" w:rsidRDefault="00051CE9">
      <w:pPr>
        <w:numPr>
          <w:ilvl w:val="0"/>
          <w:numId w:val="1"/>
        </w:numPr>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Stakeholder management</w:t>
      </w:r>
    </w:p>
    <w:p w:rsidR="00F0146A" w:rsidRPr="00051CE9" w:rsidRDefault="00017F77" w:rsidP="00051CE9">
      <w:pPr>
        <w:widowControl/>
        <w:numPr>
          <w:ilvl w:val="0"/>
          <w:numId w:val="1"/>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Assurance Support Activities</w:t>
      </w:r>
    </w:p>
    <w:p w:rsidR="00F0146A" w:rsidRDefault="00017F77">
      <w:pPr>
        <w:widowControl/>
        <w:numPr>
          <w:ilvl w:val="0"/>
          <w:numId w:val="1"/>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 xml:space="preserve">Report Generation </w:t>
      </w:r>
    </w:p>
    <w:p w:rsidR="00F0146A" w:rsidRDefault="00017F77">
      <w:pPr>
        <w:widowControl/>
        <w:numPr>
          <w:ilvl w:val="0"/>
          <w:numId w:val="1"/>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Performance Improvement Plans</w:t>
      </w:r>
    </w:p>
    <w:p w:rsidR="00051CE9" w:rsidRPr="00051CE9" w:rsidRDefault="00051CE9" w:rsidP="00051CE9">
      <w:pPr>
        <w:widowControl/>
        <w:numPr>
          <w:ilvl w:val="0"/>
          <w:numId w:val="1"/>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Carrier Performance management</w:t>
      </w:r>
    </w:p>
    <w:p w:rsidR="00F0146A" w:rsidRPr="00DB62C2" w:rsidRDefault="00017F77" w:rsidP="00DB62C2">
      <w:pPr>
        <w:widowControl/>
        <w:numPr>
          <w:ilvl w:val="0"/>
          <w:numId w:val="1"/>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Handling Technical Projects</w:t>
      </w:r>
    </w:p>
    <w:p w:rsidR="00F0146A" w:rsidRDefault="00F0146A">
      <w:pPr>
        <w:rPr>
          <w:rFonts w:ascii="Franklin Gothic Medium" w:eastAsia="Arial Unicode MS" w:hAnsi="Franklin Gothic Medium" w:cs="Arial"/>
          <w:b/>
          <w:bCs/>
          <w:sz w:val="22"/>
          <w:szCs w:val="20"/>
        </w:rPr>
      </w:pPr>
    </w:p>
    <w:p w:rsidR="00F0146A" w:rsidRDefault="00017F77">
      <w:pPr>
        <w:rPr>
          <w:rFonts w:ascii="Franklin Gothic Medium" w:eastAsia="Arial Unicode MS" w:hAnsi="Franklin Gothic Medium" w:cs="Arial"/>
          <w:b/>
          <w:bCs/>
          <w:sz w:val="22"/>
          <w:szCs w:val="20"/>
        </w:rPr>
      </w:pPr>
      <w:r>
        <w:rPr>
          <w:rFonts w:ascii="Franklin Gothic Medium" w:eastAsia="Arial Unicode MS" w:hAnsi="Franklin Gothic Medium" w:cs="Arial"/>
          <w:b/>
          <w:bCs/>
          <w:sz w:val="22"/>
          <w:szCs w:val="20"/>
        </w:rPr>
        <w:t>JOB PROFILE</w:t>
      </w:r>
    </w:p>
    <w:p w:rsidR="001856C1" w:rsidRDefault="001856C1" w:rsidP="001856C1">
      <w:pPr>
        <w:rPr>
          <w:rFonts w:ascii="Franklin Gothic Medium" w:eastAsia="Arial Unicode MS" w:hAnsi="Franklin Gothic Medium" w:cs="Arial"/>
          <w:b/>
          <w:bCs/>
          <w:sz w:val="20"/>
          <w:szCs w:val="20"/>
        </w:rPr>
      </w:pPr>
    </w:p>
    <w:p w:rsidR="001856C1" w:rsidRDefault="001856C1" w:rsidP="001856C1">
      <w:pPr>
        <w:rPr>
          <w:rFonts w:ascii="Franklin Gothic Medium" w:eastAsia="Arial Unicode MS" w:hAnsi="Franklin Gothic Medium" w:cs="Arial"/>
          <w:b/>
          <w:bCs/>
          <w:sz w:val="20"/>
          <w:szCs w:val="20"/>
        </w:rPr>
      </w:pPr>
      <w:r>
        <w:rPr>
          <w:rFonts w:ascii="Franklin Gothic Medium" w:hAnsi="Franklin Gothic Medium" w:cs="Arial"/>
          <w:sz w:val="20"/>
          <w:szCs w:val="20"/>
        </w:rPr>
        <w:t>NTT Global Networks</w:t>
      </w:r>
      <w:r>
        <w:rPr>
          <w:rFonts w:ascii="Franklin Gothic Medium" w:eastAsia="Arial Unicode MS" w:hAnsi="Franklin Gothic Medium" w:cs="Arial"/>
          <w:b/>
          <w:bCs/>
          <w:sz w:val="20"/>
          <w:szCs w:val="20"/>
        </w:rPr>
        <w:t>, Senior Provisioner,May-17 to Current.</w:t>
      </w:r>
    </w:p>
    <w:p w:rsidR="00990CA8" w:rsidRDefault="00990CA8" w:rsidP="001856C1">
      <w:pPr>
        <w:rPr>
          <w:rFonts w:ascii="Franklin Gothic Medium" w:eastAsia="Arial Unicode MS" w:hAnsi="Franklin Gothic Medium" w:cs="Arial"/>
          <w:b/>
          <w:bCs/>
          <w:sz w:val="20"/>
          <w:szCs w:val="20"/>
        </w:rPr>
      </w:pPr>
    </w:p>
    <w:p w:rsidR="00DA6ADA" w:rsidRPr="00DE5FD6" w:rsidRDefault="00DE5FD6" w:rsidP="00DE5FD6">
      <w:pPr>
        <w:numPr>
          <w:ilvl w:val="0"/>
          <w:numId w:val="12"/>
        </w:numPr>
        <w:spacing w:line="200" w:lineRule="exact"/>
        <w:rPr>
          <w:rFonts w:ascii="Franklin Gothic Medium" w:eastAsia="SimSun" w:hAnsi="Franklin Gothic Medium" w:cs="Arial"/>
          <w:sz w:val="20"/>
          <w:szCs w:val="20"/>
          <w:lang w:eastAsia="zh-CN" w:bidi="he-IL"/>
        </w:rPr>
      </w:pPr>
      <w:r w:rsidRPr="00DA6ADA">
        <w:rPr>
          <w:rFonts w:ascii="Franklin Gothic Medium" w:eastAsia="SimSun" w:hAnsi="Franklin Gothic Medium" w:cs="Arial"/>
          <w:sz w:val="20"/>
          <w:szCs w:val="20"/>
          <w:lang w:eastAsia="zh-CN" w:bidi="he-IL"/>
        </w:rPr>
        <w:t>Communicating with business users to gather requirem</w:t>
      </w:r>
      <w:r>
        <w:rPr>
          <w:rFonts w:ascii="Franklin Gothic Medium" w:eastAsia="SimSun" w:hAnsi="Franklin Gothic Medium" w:cs="Arial"/>
          <w:sz w:val="20"/>
          <w:szCs w:val="20"/>
          <w:lang w:eastAsia="zh-CN" w:bidi="he-IL"/>
        </w:rPr>
        <w:t xml:space="preserve">ent specs, scoping the project and </w:t>
      </w:r>
      <w:r w:rsidRPr="00DA6ADA">
        <w:rPr>
          <w:rFonts w:ascii="Franklin Gothic Medium" w:eastAsia="SimSun" w:hAnsi="Franklin Gothic Medium" w:cs="Arial"/>
          <w:sz w:val="20"/>
          <w:szCs w:val="20"/>
          <w:lang w:eastAsia="zh-CN" w:bidi="he-IL"/>
        </w:rPr>
        <w:t xml:space="preserve">maintain effective </w:t>
      </w:r>
      <w:r>
        <w:rPr>
          <w:rFonts w:ascii="Franklin Gothic Medium" w:eastAsia="SimSun" w:hAnsi="Franklin Gothic Medium" w:cs="Arial"/>
          <w:sz w:val="20"/>
          <w:szCs w:val="20"/>
          <w:lang w:eastAsia="zh-CN" w:bidi="he-IL"/>
        </w:rPr>
        <w:t xml:space="preserve">stakeholder </w:t>
      </w:r>
      <w:r w:rsidRPr="00DA6ADA">
        <w:rPr>
          <w:rFonts w:ascii="Franklin Gothic Medium" w:eastAsia="SimSun" w:hAnsi="Franklin Gothic Medium" w:cs="Arial"/>
          <w:sz w:val="20"/>
          <w:szCs w:val="20"/>
          <w:lang w:eastAsia="zh-CN" w:bidi="he-IL"/>
        </w:rPr>
        <w:t>relationships.</w:t>
      </w:r>
    </w:p>
    <w:p w:rsidR="003C02E5" w:rsidRDefault="003C02E5" w:rsidP="003C02E5">
      <w:pPr>
        <w:numPr>
          <w:ilvl w:val="0"/>
          <w:numId w:val="12"/>
        </w:numPr>
        <w:spacing w:line="200" w:lineRule="exact"/>
        <w:rPr>
          <w:rFonts w:ascii="Franklin Gothic Medium" w:eastAsia="SimSun" w:hAnsi="Franklin Gothic Medium" w:cs="Arial"/>
          <w:sz w:val="20"/>
          <w:szCs w:val="20"/>
          <w:lang w:eastAsia="zh-CN" w:bidi="he-IL"/>
        </w:rPr>
      </w:pPr>
      <w:r w:rsidRPr="003C02E5">
        <w:rPr>
          <w:rFonts w:ascii="Franklin Gothic Medium" w:eastAsia="SimSun" w:hAnsi="Franklin Gothic Medium" w:cs="Arial"/>
          <w:sz w:val="20"/>
          <w:szCs w:val="20"/>
          <w:lang w:eastAsia="zh-CN" w:bidi="he-IL"/>
        </w:rPr>
        <w:t>Provisioning/commissioning circuits of various speed and type such as Internet Circuits, MPLS services, E1, T1, DS3, STM-1 circuits  with</w:t>
      </w:r>
      <w:r w:rsidR="00276037">
        <w:rPr>
          <w:rFonts w:ascii="Franklin Gothic Medium" w:eastAsia="SimSun" w:hAnsi="Franklin Gothic Medium" w:cs="Arial"/>
          <w:sz w:val="20"/>
          <w:szCs w:val="20"/>
          <w:lang w:eastAsia="zh-CN" w:bidi="he-IL"/>
        </w:rPr>
        <w:t>associated</w:t>
      </w:r>
      <w:r w:rsidRPr="003C02E5">
        <w:rPr>
          <w:rFonts w:ascii="Franklin Gothic Medium" w:eastAsia="SimSun" w:hAnsi="Franklin Gothic Medium" w:cs="Arial"/>
          <w:sz w:val="20"/>
          <w:szCs w:val="20"/>
          <w:lang w:eastAsia="zh-CN" w:bidi="he-IL"/>
        </w:rPr>
        <w:t xml:space="preserve"> vendors / carriers across the globe within defined SLA.</w:t>
      </w:r>
    </w:p>
    <w:p w:rsidR="003C02E5" w:rsidRPr="003C02E5" w:rsidRDefault="003C02E5" w:rsidP="003C02E5">
      <w:pPr>
        <w:numPr>
          <w:ilvl w:val="0"/>
          <w:numId w:val="12"/>
        </w:numPr>
        <w:spacing w:line="200" w:lineRule="exact"/>
        <w:rPr>
          <w:rFonts w:ascii="Franklin Gothic Medium" w:eastAsia="SimSun" w:hAnsi="Franklin Gothic Medium" w:cs="Arial"/>
          <w:sz w:val="20"/>
          <w:szCs w:val="20"/>
          <w:lang w:eastAsia="zh-CN" w:bidi="he-IL"/>
        </w:rPr>
      </w:pPr>
      <w:r w:rsidRPr="003C02E5">
        <w:rPr>
          <w:rFonts w:ascii="Franklin Gothic Medium" w:eastAsia="SimSun" w:hAnsi="Franklin Gothic Medium" w:cs="Arial"/>
          <w:sz w:val="20"/>
          <w:szCs w:val="20"/>
          <w:lang w:eastAsia="zh-CN" w:bidi="he-IL"/>
        </w:rPr>
        <w:t>Delivering / provisioning CPE kit at customer location within the stipulated time.</w:t>
      </w:r>
    </w:p>
    <w:p w:rsidR="003C02E5" w:rsidRPr="003C02E5" w:rsidRDefault="003C02E5" w:rsidP="003C02E5">
      <w:pPr>
        <w:pStyle w:val="ListParagraph"/>
        <w:widowControl/>
        <w:numPr>
          <w:ilvl w:val="0"/>
          <w:numId w:val="12"/>
        </w:numPr>
        <w:autoSpaceDE/>
        <w:autoSpaceDN/>
        <w:adjustRightInd/>
        <w:ind w:left="714" w:hanging="357"/>
        <w:rPr>
          <w:rFonts w:ascii="Franklin Gothic Medium" w:eastAsia="SimSun" w:hAnsi="Franklin Gothic Medium" w:cs="Arial"/>
          <w:sz w:val="20"/>
          <w:szCs w:val="20"/>
          <w:lang w:eastAsia="zh-CN" w:bidi="he-IL"/>
        </w:rPr>
      </w:pPr>
      <w:r w:rsidRPr="003C02E5">
        <w:rPr>
          <w:rFonts w:ascii="Franklin Gothic Medium" w:eastAsia="SimSun" w:hAnsi="Franklin Gothic Medium" w:cs="Arial"/>
          <w:sz w:val="20"/>
          <w:szCs w:val="20"/>
          <w:lang w:eastAsia="zh-CN" w:bidi="he-IL"/>
        </w:rPr>
        <w:t>Coordinate with internal groups, vendors/suppliers, and customers to implement customer orders in a thorough and timely manner</w:t>
      </w:r>
      <w:r w:rsidR="002767A8" w:rsidRPr="00DA6ADA">
        <w:rPr>
          <w:rFonts w:ascii="Franklin Gothic Medium" w:eastAsia="SimSun" w:hAnsi="Franklin Gothic Medium" w:cs="Arial"/>
          <w:sz w:val="20"/>
          <w:szCs w:val="20"/>
          <w:lang w:eastAsia="zh-CN" w:bidi="he-IL"/>
        </w:rPr>
        <w:t>as per scheduled milestones.</w:t>
      </w:r>
    </w:p>
    <w:p w:rsidR="003C02E5" w:rsidRPr="003C02E5" w:rsidRDefault="003C02E5" w:rsidP="003C02E5">
      <w:pPr>
        <w:pStyle w:val="ListParagraph"/>
        <w:widowControl/>
        <w:numPr>
          <w:ilvl w:val="0"/>
          <w:numId w:val="12"/>
        </w:numPr>
        <w:autoSpaceDE/>
        <w:autoSpaceDN/>
        <w:adjustRightInd/>
        <w:ind w:left="714" w:hanging="357"/>
        <w:rPr>
          <w:rFonts w:ascii="Franklin Gothic Medium" w:eastAsia="SimSun" w:hAnsi="Franklin Gothic Medium" w:cs="Arial"/>
          <w:sz w:val="20"/>
          <w:szCs w:val="20"/>
          <w:lang w:eastAsia="zh-CN" w:bidi="he-IL"/>
        </w:rPr>
      </w:pPr>
      <w:r w:rsidRPr="003C02E5">
        <w:rPr>
          <w:rFonts w:ascii="Franklin Gothic Medium" w:eastAsia="SimSun" w:hAnsi="Franklin Gothic Medium" w:cs="Arial"/>
          <w:sz w:val="20"/>
          <w:szCs w:val="20"/>
          <w:lang w:eastAsia="zh-CN" w:bidi="he-IL"/>
        </w:rPr>
        <w:t>Entering status notes and other items related to the activities taking place during the order life cycle in the company internal portal to ensure proper tracking of the order by all internal stakeholders.</w:t>
      </w:r>
    </w:p>
    <w:p w:rsidR="003C02E5" w:rsidRPr="003C02E5" w:rsidRDefault="003C02E5" w:rsidP="003C02E5">
      <w:pPr>
        <w:widowControl/>
        <w:numPr>
          <w:ilvl w:val="0"/>
          <w:numId w:val="12"/>
        </w:numPr>
        <w:autoSpaceDE/>
        <w:autoSpaceDN/>
        <w:adjustRightInd/>
        <w:ind w:left="714" w:hanging="357"/>
        <w:rPr>
          <w:rFonts w:ascii="Franklin Gothic Medium" w:eastAsia="SimSun" w:hAnsi="Franklin Gothic Medium" w:cs="Arial"/>
          <w:sz w:val="20"/>
          <w:szCs w:val="20"/>
          <w:lang w:eastAsia="zh-CN" w:bidi="he-IL"/>
        </w:rPr>
      </w:pPr>
      <w:r w:rsidRPr="003C02E5">
        <w:rPr>
          <w:rFonts w:ascii="Franklin Gothic Medium" w:eastAsia="SimSun" w:hAnsi="Franklin Gothic Medium" w:cs="Arial"/>
          <w:sz w:val="20"/>
          <w:szCs w:val="20"/>
          <w:lang w:eastAsia="zh-CN" w:bidi="he-IL"/>
        </w:rPr>
        <w:t>Add clear, unambiguous and time bound comments on to the corporate system, when tasks or circuit</w:t>
      </w:r>
      <w:r w:rsidR="00DE5FD6">
        <w:rPr>
          <w:rFonts w:ascii="Franklin Gothic Medium" w:eastAsia="SimSun" w:hAnsi="Franklin Gothic Medium" w:cs="Arial"/>
          <w:sz w:val="20"/>
          <w:szCs w:val="20"/>
          <w:lang w:eastAsia="zh-CN" w:bidi="he-IL"/>
        </w:rPr>
        <w:t xml:space="preserve"> delivery is in jeopardy </w:t>
      </w:r>
      <w:r w:rsidRPr="003C02E5">
        <w:rPr>
          <w:rFonts w:ascii="Franklin Gothic Medium" w:eastAsia="SimSun" w:hAnsi="Franklin Gothic Medium" w:cs="Arial"/>
          <w:sz w:val="20"/>
          <w:szCs w:val="20"/>
          <w:lang w:eastAsia="zh-CN" w:bidi="he-IL"/>
        </w:rPr>
        <w:t>. Escalate significant delays to the line manager.</w:t>
      </w:r>
    </w:p>
    <w:p w:rsidR="003C02E5" w:rsidRPr="003C02E5" w:rsidRDefault="003C02E5" w:rsidP="003C02E5">
      <w:pPr>
        <w:pStyle w:val="ListParagraph"/>
        <w:widowControl/>
        <w:numPr>
          <w:ilvl w:val="0"/>
          <w:numId w:val="12"/>
        </w:numPr>
        <w:autoSpaceDE/>
        <w:autoSpaceDN/>
        <w:adjustRightInd/>
        <w:ind w:left="714" w:hanging="357"/>
        <w:rPr>
          <w:rFonts w:ascii="Franklin Gothic Medium" w:eastAsia="SimSun" w:hAnsi="Franklin Gothic Medium" w:cs="Arial"/>
          <w:sz w:val="20"/>
          <w:szCs w:val="20"/>
          <w:lang w:eastAsia="zh-CN" w:bidi="he-IL"/>
        </w:rPr>
      </w:pPr>
      <w:r w:rsidRPr="003C02E5">
        <w:rPr>
          <w:rFonts w:ascii="Franklin Gothic Medium" w:eastAsia="SimSun" w:hAnsi="Franklin Gothic Medium" w:cs="Arial"/>
          <w:sz w:val="20"/>
          <w:szCs w:val="20"/>
          <w:lang w:eastAsia="zh-CN" w:bidi="he-IL"/>
        </w:rPr>
        <w:t>Planning WAN installation of customer once the circuit &amp; CPE kit are delivered at customer location.</w:t>
      </w:r>
    </w:p>
    <w:p w:rsidR="003C02E5" w:rsidRPr="003C02E5" w:rsidRDefault="003C02E5" w:rsidP="003C02E5">
      <w:pPr>
        <w:pStyle w:val="ListParagraph"/>
        <w:widowControl/>
        <w:numPr>
          <w:ilvl w:val="0"/>
          <w:numId w:val="12"/>
        </w:numPr>
        <w:autoSpaceDE/>
        <w:autoSpaceDN/>
        <w:adjustRightInd/>
        <w:ind w:left="714" w:hanging="357"/>
        <w:rPr>
          <w:rFonts w:ascii="Franklin Gothic Medium" w:eastAsia="SimSun" w:hAnsi="Franklin Gothic Medium" w:cs="Arial"/>
          <w:sz w:val="20"/>
          <w:szCs w:val="20"/>
          <w:lang w:eastAsia="zh-CN" w:bidi="he-IL"/>
        </w:rPr>
      </w:pPr>
      <w:r w:rsidRPr="003C02E5">
        <w:rPr>
          <w:rFonts w:ascii="Franklin Gothic Medium" w:eastAsia="SimSun" w:hAnsi="Franklin Gothic Medium" w:cs="Arial"/>
          <w:sz w:val="20"/>
          <w:szCs w:val="20"/>
          <w:lang w:eastAsia="zh-CN" w:bidi="he-IL"/>
        </w:rPr>
        <w:t>Ensuring remote hands (Field Engineer) is booked to support WAN installation activity within the defined SLA. Managing &amp; controlling Field Engineer throughout the provided time window to avoid any outage at customer site.</w:t>
      </w:r>
    </w:p>
    <w:p w:rsidR="00DA6ADA" w:rsidRPr="00DE5FD6" w:rsidRDefault="003C02E5" w:rsidP="00DE5FD6">
      <w:pPr>
        <w:pStyle w:val="ListParagraph"/>
        <w:numPr>
          <w:ilvl w:val="0"/>
          <w:numId w:val="12"/>
        </w:numPr>
        <w:ind w:left="714" w:hanging="357"/>
        <w:rPr>
          <w:rFonts w:ascii="Franklin Gothic Medium" w:eastAsia="SimSun" w:hAnsi="Franklin Gothic Medium" w:cs="Arial"/>
          <w:sz w:val="20"/>
          <w:szCs w:val="20"/>
          <w:lang w:eastAsia="zh-CN" w:bidi="he-IL"/>
        </w:rPr>
      </w:pPr>
      <w:r w:rsidRPr="003C02E5">
        <w:rPr>
          <w:rFonts w:ascii="Franklin Gothic Medium" w:eastAsia="SimSun" w:hAnsi="Franklin Gothic Medium" w:cs="Arial"/>
          <w:sz w:val="20"/>
          <w:szCs w:val="20"/>
          <w:lang w:eastAsia="zh-CN" w:bidi="he-IL"/>
        </w:rPr>
        <w:t>Troubleshooting the circuit issue with vendor/supplier at the time of WAN installation.</w:t>
      </w:r>
    </w:p>
    <w:p w:rsidR="001856C1" w:rsidRDefault="00DA6ADA" w:rsidP="002767A8">
      <w:pPr>
        <w:pStyle w:val="ListParagraph"/>
        <w:widowControl/>
        <w:numPr>
          <w:ilvl w:val="0"/>
          <w:numId w:val="11"/>
        </w:numPr>
        <w:rPr>
          <w:rFonts w:ascii="Franklin Gothic Medium" w:eastAsia="SimSun" w:hAnsi="Franklin Gothic Medium" w:cs="Arial"/>
          <w:sz w:val="20"/>
          <w:szCs w:val="20"/>
          <w:lang w:eastAsia="zh-CN" w:bidi="he-IL"/>
        </w:rPr>
      </w:pPr>
      <w:r w:rsidRPr="003C02E5">
        <w:rPr>
          <w:rFonts w:ascii="Franklin Gothic Medium" w:eastAsia="SimSun" w:hAnsi="Franklin Gothic Medium" w:cs="Arial"/>
          <w:sz w:val="20"/>
          <w:szCs w:val="20"/>
          <w:lang w:eastAsia="zh-CN" w:bidi="he-IL"/>
        </w:rPr>
        <w:t>Improving Customer Rel</w:t>
      </w:r>
      <w:r w:rsidR="00DE5FD6">
        <w:rPr>
          <w:rFonts w:ascii="Franklin Gothic Medium" w:eastAsia="SimSun" w:hAnsi="Franklin Gothic Medium" w:cs="Arial"/>
          <w:sz w:val="20"/>
          <w:szCs w:val="20"/>
          <w:lang w:eastAsia="zh-CN" w:bidi="he-IL"/>
        </w:rPr>
        <w:t>ations through regular feedback.</w:t>
      </w:r>
    </w:p>
    <w:p w:rsidR="002767A8" w:rsidRPr="00C91D1B" w:rsidRDefault="002767A8" w:rsidP="00C91D1B">
      <w:pPr>
        <w:widowControl/>
        <w:rPr>
          <w:rFonts w:ascii="Franklin Gothic Medium" w:eastAsia="SimSun" w:hAnsi="Franklin Gothic Medium" w:cs="Arial"/>
          <w:sz w:val="20"/>
          <w:szCs w:val="20"/>
          <w:lang w:eastAsia="zh-CN" w:bidi="he-IL"/>
        </w:rPr>
      </w:pPr>
    </w:p>
    <w:p w:rsidR="00F0146A" w:rsidRDefault="003C02E5">
      <w:pPr>
        <w:rPr>
          <w:rFonts w:ascii="Franklin Gothic Medium" w:eastAsia="Arial Unicode MS" w:hAnsi="Franklin Gothic Medium" w:cs="Arial"/>
          <w:b/>
          <w:bCs/>
          <w:sz w:val="20"/>
          <w:szCs w:val="20"/>
        </w:rPr>
      </w:pPr>
      <w:r>
        <w:rPr>
          <w:rFonts w:ascii="Franklin Gothic Medium" w:eastAsia="Arial Unicode MS" w:hAnsi="Franklin Gothic Medium" w:cs="Arial"/>
          <w:b/>
          <w:bCs/>
          <w:sz w:val="20"/>
          <w:szCs w:val="20"/>
        </w:rPr>
        <w:t>Infosys Technologies, Telecom op</w:t>
      </w:r>
      <w:r w:rsidR="00462B8B">
        <w:rPr>
          <w:rFonts w:ascii="Franklin Gothic Medium" w:eastAsia="Arial Unicode MS" w:hAnsi="Franklin Gothic Medium" w:cs="Arial"/>
          <w:b/>
          <w:bCs/>
          <w:sz w:val="20"/>
          <w:szCs w:val="20"/>
        </w:rPr>
        <w:t>erations Lead, Sep-14 to May-17</w:t>
      </w:r>
    </w:p>
    <w:p w:rsidR="00F0146A" w:rsidRDefault="0027603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Delivery of Copper ,</w:t>
      </w:r>
      <w:r w:rsidR="00017F77">
        <w:rPr>
          <w:rFonts w:ascii="Franklin Gothic Medium" w:eastAsia="SimSun" w:hAnsi="Franklin Gothic Medium" w:cs="Arial"/>
          <w:sz w:val="20"/>
          <w:szCs w:val="20"/>
          <w:lang w:eastAsia="zh-CN" w:bidi="he-IL"/>
        </w:rPr>
        <w:t>Fiber</w:t>
      </w:r>
      <w:r>
        <w:rPr>
          <w:rFonts w:ascii="Franklin Gothic Medium" w:eastAsia="SimSun" w:hAnsi="Franklin Gothic Medium" w:cs="Arial"/>
          <w:sz w:val="20"/>
          <w:szCs w:val="20"/>
          <w:lang w:eastAsia="zh-CN" w:bidi="he-IL"/>
        </w:rPr>
        <w:t>,IP Telephony</w:t>
      </w:r>
      <w:r w:rsidR="00017F77">
        <w:rPr>
          <w:rFonts w:ascii="Franklin Gothic Medium" w:eastAsia="SimSun" w:hAnsi="Franklin Gothic Medium" w:cs="Arial"/>
          <w:sz w:val="20"/>
          <w:szCs w:val="20"/>
          <w:lang w:eastAsia="zh-CN" w:bidi="he-IL"/>
        </w:rPr>
        <w:t xml:space="preserve"> services for several sites for Enterprise customer of a leading Australian Telecom Service Provider.</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Keeping a track of all Telecom projects handled by Team members and driving the team towards closure through proper solutions.</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Moving the team towards achievement of SLA and providing maximum solutions within TAT.</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Handling highly escalated cases and providing technical support to the team.</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Managing a team of 12 Case Managers.</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Preparing and analyzing performance reports considering network and project related parameters.</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Closing loop with Installation team by providing acceptance to newly installed links after confirmation from the customer.</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Highlighting necessary changes required for better Service delivery to the customers.</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Conducting Audits and Quality management techniques for assuring accurate service delivery and resolutions for avoiding repetitive issues.</w:t>
      </w:r>
    </w:p>
    <w:p w:rsidR="00F0146A" w:rsidRDefault="00017F77">
      <w:pPr>
        <w:rPr>
          <w:del w:id="1" w:author="607169186" w:date="2013-01-16T22:23:00Z"/>
          <w:rFonts w:ascii="Franklin Gothic Medium" w:eastAsia="Arial Unicode MS" w:hAnsi="Franklin Gothic Medium" w:cs="Arial"/>
          <w:b/>
          <w:bCs/>
          <w:sz w:val="22"/>
          <w:szCs w:val="20"/>
        </w:rPr>
      </w:pPr>
      <w:r>
        <w:rPr>
          <w:rFonts w:ascii="Franklin Gothic Medium" w:eastAsia="Arial Unicode MS" w:hAnsi="Franklin Gothic Medium" w:cs="Arial"/>
          <w:b/>
          <w:bCs/>
          <w:sz w:val="22"/>
          <w:szCs w:val="20"/>
        </w:rPr>
        <w:t>Accenture Services Pty Ltd, Telecom Presales Associate, May-13 to Sep-14</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Working in Telecom Presales / Access Frontline department for client.</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Coordinating with Internet Service Providers (ISP’s)/Vendors throughout the world for infrastructure availability in order to provide Copper/Fiber/Wireless services to the end customers of the client</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Validating the request (Country, Available Service Providers, Service requested, Technology required (Wireless and Wired), Type of Medium, Interface, supported speeds) through specific tools.</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Post validation preparing a network design with desired specifications through specific tool and then sending the requests to the major service providers all over the world contracted with client to obtain the quotes.</w:t>
      </w:r>
    </w:p>
    <w:p w:rsidR="00F0146A" w:rsidRDefault="00017F77">
      <w:pPr>
        <w:widowControl/>
        <w:numPr>
          <w:ilvl w:val="0"/>
          <w:numId w:val="2"/>
        </w:numPr>
        <w:autoSpaceDE/>
        <w:autoSpaceDN/>
        <w:adjustRightInd/>
        <w:spacing w:before="100" w:beforeAutospacing="1" w:after="10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Communicating with major Service providers all over the world to provide the Quotes at the earliest.</w:t>
      </w:r>
    </w:p>
    <w:p w:rsidR="00F0146A" w:rsidRDefault="00017F77">
      <w:pPr>
        <w:widowControl/>
        <w:numPr>
          <w:ilvl w:val="0"/>
          <w:numId w:val="2"/>
        </w:numPr>
        <w:autoSpaceDE/>
        <w:autoSpaceDN/>
        <w:adjustRightInd/>
        <w:spacing w:before="40" w:beforeAutospacing="1" w:after="40" w:afterAutospacing="1"/>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After validation of the received quotes, the request is sent to Post sales department where the final contract is made.</w:t>
      </w:r>
    </w:p>
    <w:p w:rsidR="00F0146A" w:rsidRDefault="00017F77">
      <w:pPr>
        <w:rPr>
          <w:rFonts w:ascii="Franklin Gothic Medium" w:eastAsia="Arial Unicode MS" w:hAnsi="Franklin Gothic Medium" w:cs="Arial"/>
          <w:b/>
          <w:bCs/>
          <w:sz w:val="22"/>
          <w:szCs w:val="20"/>
        </w:rPr>
      </w:pPr>
      <w:r>
        <w:rPr>
          <w:rFonts w:ascii="Franklin Gothic Medium" w:eastAsia="Arial Unicode MS" w:hAnsi="Franklin Gothic Medium" w:cs="Arial"/>
          <w:b/>
          <w:bCs/>
          <w:sz w:val="22"/>
          <w:szCs w:val="20"/>
        </w:rPr>
        <w:t>Tata Communication Transformation Services Ltd, Network Executive, Aug-11 to Mar-13</w:t>
      </w:r>
    </w:p>
    <w:p w:rsidR="00F0146A" w:rsidRDefault="00F0146A">
      <w:pPr>
        <w:rPr>
          <w:rFonts w:ascii="Franklin Gothic Medium" w:eastAsia="Arial Unicode MS" w:hAnsi="Franklin Gothic Medium" w:cs="Arial"/>
          <w:b/>
          <w:bCs/>
          <w:sz w:val="22"/>
          <w:szCs w:val="20"/>
        </w:rPr>
      </w:pPr>
    </w:p>
    <w:p w:rsidR="00F0146A" w:rsidRDefault="00017F77">
      <w:pPr>
        <w:widowControl/>
        <w:numPr>
          <w:ilvl w:val="0"/>
          <w:numId w:val="4"/>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In TCTSL, worked in Operations management, functions and Service delivery for a leading Australian Service Provider.</w:t>
      </w:r>
    </w:p>
    <w:p w:rsidR="00F0146A" w:rsidRDefault="00017F77">
      <w:pPr>
        <w:widowControl/>
        <w:numPr>
          <w:ilvl w:val="0"/>
          <w:numId w:val="4"/>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Exposure to Network operations, Planning &amp; Deliverables.</w:t>
      </w:r>
    </w:p>
    <w:p w:rsidR="00F0146A" w:rsidRDefault="00017F77">
      <w:pPr>
        <w:widowControl/>
        <w:numPr>
          <w:ilvl w:val="0"/>
          <w:numId w:val="4"/>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Activating, modifying and disconnecting the PSTN, ISDN and ADSL services by accessing the switches.</w:t>
      </w:r>
    </w:p>
    <w:p w:rsidR="00F0146A" w:rsidRDefault="00017F77">
      <w:pPr>
        <w:widowControl/>
        <w:numPr>
          <w:ilvl w:val="0"/>
          <w:numId w:val="4"/>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Configuration and Activation of Business lines like Single line, PBX lines, GDN, Digital Business Services (DBS) and DID services for Customer by accessing switches as per the technical specifications provided in the Ticket of Work.</w:t>
      </w:r>
    </w:p>
    <w:p w:rsidR="00F0146A" w:rsidRDefault="00017F77">
      <w:pPr>
        <w:widowControl/>
        <w:numPr>
          <w:ilvl w:val="0"/>
          <w:numId w:val="4"/>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Configuration of TDM Voice Switches - Alcatel Lucent System12 &amp; Ericsson AXE switches using front end software CAM to provide dial tone to the customers.</w:t>
      </w:r>
    </w:p>
    <w:p w:rsidR="00F0146A" w:rsidRDefault="00017F77">
      <w:pPr>
        <w:widowControl/>
        <w:numPr>
          <w:ilvl w:val="0"/>
          <w:numId w:val="4"/>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lastRenderedPageBreak/>
        <w:t>Configuration of Multiplexing Devices namely CMUX (Customer Multiplexer) and RIM (Remote Integrated Multiplexer).</w:t>
      </w:r>
    </w:p>
    <w:p w:rsidR="00F0146A" w:rsidRPr="00DB62C2" w:rsidRDefault="00017F77" w:rsidP="00DB62C2">
      <w:pPr>
        <w:widowControl/>
        <w:numPr>
          <w:ilvl w:val="0"/>
          <w:numId w:val="4"/>
        </w:numPr>
        <w:autoSpaceDE/>
        <w:autoSpaceDN/>
        <w:adjustRightInd/>
        <w:jc w:val="both"/>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Verifying the available infrastructure and accordingly assigning relevant exchange based on availability in order to deliver the service as requested.</w:t>
      </w:r>
    </w:p>
    <w:p w:rsidR="00F0146A" w:rsidRDefault="00F0146A">
      <w:pPr>
        <w:pStyle w:val="PlainText"/>
        <w:jc w:val="both"/>
        <w:rPr>
          <w:rFonts w:ascii="Franklin Gothic Medium" w:eastAsia="Arial Unicode MS" w:hAnsi="Franklin Gothic Medium" w:cs="Arial"/>
          <w:b/>
          <w:bCs/>
          <w:lang w:eastAsia="en-US" w:bidi="ar-SA"/>
        </w:rPr>
      </w:pPr>
    </w:p>
    <w:p w:rsidR="00F0146A" w:rsidRDefault="00017F77">
      <w:pPr>
        <w:jc w:val="both"/>
        <w:rPr>
          <w:rFonts w:ascii="Franklin Gothic Medium" w:eastAsia="Arial Unicode MS" w:hAnsi="Franklin Gothic Medium" w:cs="Arial"/>
          <w:b/>
          <w:bCs/>
          <w:sz w:val="22"/>
          <w:szCs w:val="20"/>
        </w:rPr>
      </w:pPr>
      <w:r>
        <w:rPr>
          <w:rFonts w:ascii="Franklin Gothic Medium" w:eastAsia="Arial Unicode MS" w:hAnsi="Franklin Gothic Medium" w:cs="Arial"/>
          <w:b/>
          <w:bCs/>
          <w:sz w:val="22"/>
          <w:szCs w:val="20"/>
        </w:rPr>
        <w:t>EDUCATION:-</w:t>
      </w:r>
    </w:p>
    <w:p w:rsidR="00F0146A" w:rsidRDefault="00F0146A">
      <w:pPr>
        <w:jc w:val="both"/>
        <w:rPr>
          <w:rFonts w:ascii="Franklin Gothic Medium" w:eastAsia="Arial Unicode MS" w:hAnsi="Franklin Gothic Medium" w:cs="Arial"/>
          <w:b/>
          <w:bCs/>
          <w:sz w:val="22"/>
          <w:szCs w:val="20"/>
        </w:rPr>
      </w:pPr>
    </w:p>
    <w:p w:rsidR="00F0146A" w:rsidRDefault="00017F77">
      <w:pPr>
        <w:widowControl/>
        <w:numPr>
          <w:ilvl w:val="0"/>
          <w:numId w:val="2"/>
        </w:numPr>
        <w:autoSpaceDE/>
        <w:autoSpaceDN/>
        <w:adjustRightInd/>
        <w:spacing w:before="40" w:after="40"/>
        <w:ind w:left="369" w:hanging="369"/>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B.E. EXTC form R.G.I.T., Mumbai University with 63.45%.</w:t>
      </w:r>
    </w:p>
    <w:p w:rsidR="00F0146A" w:rsidRDefault="00017F77">
      <w:pPr>
        <w:widowControl/>
        <w:numPr>
          <w:ilvl w:val="0"/>
          <w:numId w:val="2"/>
        </w:numPr>
        <w:autoSpaceDE/>
        <w:autoSpaceDN/>
        <w:adjustRightInd/>
        <w:spacing w:before="40" w:after="40"/>
        <w:ind w:left="369" w:hanging="369"/>
        <w:rPr>
          <w:rFonts w:ascii="Franklin Gothic Medium" w:eastAsia="SimSun" w:hAnsi="Franklin Gothic Medium" w:cs="Arial"/>
          <w:sz w:val="20"/>
          <w:szCs w:val="20"/>
          <w:lang w:eastAsia="zh-CN" w:bidi="he-IL"/>
        </w:rPr>
      </w:pPr>
      <w:r>
        <w:rPr>
          <w:rFonts w:ascii="Franklin Gothic Medium" w:eastAsia="SimSun" w:hAnsi="Franklin Gothic Medium" w:cs="Arial"/>
          <w:sz w:val="20"/>
          <w:szCs w:val="20"/>
          <w:lang w:eastAsia="zh-CN" w:bidi="he-IL"/>
        </w:rPr>
        <w:t xml:space="preserve">Intermediate (HSC) from </w:t>
      </w:r>
      <w:r w:rsidR="00AC4ECA">
        <w:rPr>
          <w:rFonts w:ascii="Franklin Gothic Medium" w:eastAsia="SimSun" w:hAnsi="Franklin Gothic Medium" w:cs="Arial"/>
          <w:sz w:val="20"/>
          <w:szCs w:val="20"/>
          <w:lang w:eastAsia="zh-CN" w:bidi="he-IL"/>
        </w:rPr>
        <w:t>Bhavans</w:t>
      </w:r>
      <w:r>
        <w:rPr>
          <w:rFonts w:ascii="Franklin Gothic Medium" w:eastAsia="SimSun" w:hAnsi="Franklin Gothic Medium" w:cs="Arial"/>
          <w:sz w:val="20"/>
          <w:szCs w:val="20"/>
          <w:lang w:eastAsia="zh-CN" w:bidi="he-IL"/>
        </w:rPr>
        <w:t xml:space="preserve"> College of Art, Commerce and Science, Mumbai University with 70.17%.</w:t>
      </w:r>
    </w:p>
    <w:p w:rsidR="00276037" w:rsidRPr="00DB62C2" w:rsidRDefault="00017F77" w:rsidP="00DB62C2">
      <w:pPr>
        <w:widowControl/>
        <w:numPr>
          <w:ilvl w:val="0"/>
          <w:numId w:val="2"/>
        </w:numPr>
        <w:autoSpaceDE/>
        <w:autoSpaceDN/>
        <w:adjustRightInd/>
        <w:spacing w:before="40" w:after="40"/>
        <w:ind w:left="369" w:hanging="369"/>
        <w:jc w:val="both"/>
        <w:rPr>
          <w:rFonts w:ascii="Franklin Gothic Medium" w:eastAsia="Arial Unicode MS" w:hAnsi="Franklin Gothic Medium" w:cs="Arial"/>
          <w:b/>
          <w:bCs/>
          <w:sz w:val="22"/>
          <w:szCs w:val="20"/>
        </w:rPr>
      </w:pPr>
      <w:r w:rsidRPr="00DB62C2">
        <w:rPr>
          <w:rFonts w:ascii="Franklin Gothic Medium" w:eastAsia="SimSun" w:hAnsi="Franklin Gothic Medium" w:cs="Arial"/>
          <w:sz w:val="20"/>
          <w:szCs w:val="20"/>
          <w:lang w:eastAsia="zh-CN" w:bidi="he-IL"/>
        </w:rPr>
        <w:t>SSC from V.W.A. High School, Mumbai with 82.40%.</w:t>
      </w:r>
    </w:p>
    <w:p w:rsidR="00DB62C2" w:rsidRDefault="00DB62C2">
      <w:pPr>
        <w:jc w:val="both"/>
        <w:rPr>
          <w:rFonts w:ascii="Franklin Gothic Medium" w:eastAsia="Arial Unicode MS" w:hAnsi="Franklin Gothic Medium" w:cs="Arial"/>
          <w:b/>
          <w:bCs/>
          <w:sz w:val="22"/>
          <w:szCs w:val="20"/>
        </w:rPr>
      </w:pPr>
    </w:p>
    <w:p w:rsidR="00F0146A" w:rsidRDefault="00017F77">
      <w:pPr>
        <w:jc w:val="both"/>
        <w:rPr>
          <w:rFonts w:ascii="Franklin Gothic Medium" w:eastAsia="Arial Unicode MS" w:hAnsi="Franklin Gothic Medium" w:cs="Arial"/>
          <w:b/>
          <w:bCs/>
          <w:sz w:val="22"/>
          <w:szCs w:val="20"/>
        </w:rPr>
      </w:pPr>
      <w:r>
        <w:rPr>
          <w:rFonts w:ascii="Franklin Gothic Medium" w:eastAsia="Arial Unicode MS" w:hAnsi="Franklin Gothic Medium" w:cs="Arial"/>
          <w:b/>
          <w:bCs/>
          <w:sz w:val="22"/>
          <w:szCs w:val="20"/>
        </w:rPr>
        <w:t>PERSONAL DETAILS</w:t>
      </w:r>
    </w:p>
    <w:p w:rsidR="00F0146A" w:rsidRDefault="00F0146A">
      <w:pPr>
        <w:jc w:val="both"/>
        <w:rPr>
          <w:rFonts w:ascii="Franklin Gothic Medium" w:eastAsia="Arial Unicode MS" w:hAnsi="Franklin Gothic Medium" w:cs="Arial"/>
          <w:b/>
          <w:bCs/>
          <w:sz w:val="22"/>
          <w:szCs w:val="20"/>
        </w:rPr>
      </w:pPr>
    </w:p>
    <w:p w:rsidR="00F0146A" w:rsidRDefault="00017F77">
      <w:pPr>
        <w:ind w:left="720"/>
        <w:rPr>
          <w:rFonts w:ascii="Franklin Gothic Medium" w:hAnsi="Franklin Gothic Medium" w:cs="Arial"/>
          <w:sz w:val="20"/>
          <w:szCs w:val="20"/>
        </w:rPr>
      </w:pPr>
      <w:r>
        <w:rPr>
          <w:rFonts w:ascii="Franklin Gothic Medium" w:hAnsi="Franklin Gothic Medium" w:cs="Arial"/>
          <w:bCs/>
          <w:sz w:val="20"/>
          <w:szCs w:val="20"/>
        </w:rPr>
        <w:t>Name</w:t>
      </w:r>
      <w:r>
        <w:rPr>
          <w:rFonts w:ascii="Franklin Gothic Medium" w:hAnsi="Franklin Gothic Medium" w:cs="Arial"/>
          <w:sz w:val="20"/>
          <w:szCs w:val="20"/>
        </w:rPr>
        <w:t>: Rishi Shashikant Gupta</w:t>
      </w:r>
    </w:p>
    <w:p w:rsidR="00F0146A" w:rsidRDefault="00017F77">
      <w:pPr>
        <w:ind w:left="720"/>
        <w:rPr>
          <w:rFonts w:ascii="Franklin Gothic Medium" w:hAnsi="Franklin Gothic Medium" w:cs="Arial"/>
          <w:sz w:val="20"/>
          <w:szCs w:val="20"/>
        </w:rPr>
      </w:pPr>
      <w:r>
        <w:rPr>
          <w:rFonts w:ascii="Franklin Gothic Medium" w:hAnsi="Franklin Gothic Medium" w:cs="Arial"/>
          <w:sz w:val="20"/>
          <w:szCs w:val="20"/>
        </w:rPr>
        <w:t>Gender: Male</w:t>
      </w:r>
    </w:p>
    <w:p w:rsidR="00F0146A" w:rsidRDefault="00017F77">
      <w:pPr>
        <w:ind w:left="720"/>
        <w:rPr>
          <w:rFonts w:ascii="Franklin Gothic Medium" w:hAnsi="Franklin Gothic Medium" w:cs="Arial"/>
          <w:sz w:val="20"/>
          <w:szCs w:val="20"/>
        </w:rPr>
      </w:pPr>
      <w:r>
        <w:rPr>
          <w:rFonts w:ascii="Franklin Gothic Medium" w:hAnsi="Franklin Gothic Medium" w:cs="Arial"/>
          <w:sz w:val="20"/>
          <w:szCs w:val="20"/>
        </w:rPr>
        <w:t>Date of birth: 05-09-1989</w:t>
      </w:r>
    </w:p>
    <w:p w:rsidR="00F0146A" w:rsidRDefault="00017F77">
      <w:pPr>
        <w:ind w:left="720"/>
        <w:rPr>
          <w:rFonts w:ascii="Franklin Gothic Medium" w:hAnsi="Franklin Gothic Medium" w:cs="Arial"/>
          <w:sz w:val="20"/>
          <w:szCs w:val="20"/>
        </w:rPr>
      </w:pPr>
      <w:r>
        <w:rPr>
          <w:rFonts w:ascii="Franklin Gothic Medium" w:hAnsi="Franklin Gothic Medium" w:cs="Arial"/>
          <w:sz w:val="20"/>
          <w:szCs w:val="20"/>
        </w:rPr>
        <w:t>Nationality: Indian</w:t>
      </w:r>
    </w:p>
    <w:p w:rsidR="00F0146A" w:rsidRDefault="00017F77">
      <w:pPr>
        <w:ind w:left="720"/>
        <w:jc w:val="both"/>
        <w:rPr>
          <w:rFonts w:ascii="Franklin Gothic Medium" w:hAnsi="Franklin Gothic Medium" w:cs="Arial"/>
          <w:sz w:val="20"/>
          <w:szCs w:val="20"/>
        </w:rPr>
      </w:pPr>
      <w:r>
        <w:rPr>
          <w:rFonts w:ascii="Franklin Gothic Medium" w:hAnsi="Franklin Gothic Medium" w:cs="Arial"/>
          <w:sz w:val="20"/>
          <w:szCs w:val="20"/>
        </w:rPr>
        <w:t xml:space="preserve">Languages Known: English, Hindi, Marathi, </w:t>
      </w:r>
      <w:r w:rsidR="00480D9A">
        <w:rPr>
          <w:rFonts w:ascii="Franklin Gothic Medium" w:hAnsi="Franklin Gothic Medium" w:cs="Arial"/>
          <w:sz w:val="20"/>
          <w:szCs w:val="20"/>
        </w:rPr>
        <w:t>and Punjabi</w:t>
      </w:r>
    </w:p>
    <w:p w:rsidR="00F0146A" w:rsidRDefault="00F0146A">
      <w:pPr>
        <w:jc w:val="both"/>
        <w:rPr>
          <w:rFonts w:ascii="Franklin Gothic Medium" w:eastAsia="Arial Unicode MS" w:hAnsi="Franklin Gothic Medium" w:cs="Arial"/>
          <w:b/>
          <w:bCs/>
          <w:sz w:val="22"/>
          <w:szCs w:val="20"/>
        </w:rPr>
      </w:pPr>
    </w:p>
    <w:p w:rsidR="00F0146A" w:rsidRDefault="00017F77">
      <w:pPr>
        <w:jc w:val="both"/>
        <w:rPr>
          <w:rFonts w:ascii="Franklin Gothic Medium" w:eastAsia="Arial Unicode MS" w:hAnsi="Franklin Gothic Medium" w:cs="Arial"/>
          <w:b/>
          <w:bCs/>
          <w:sz w:val="22"/>
          <w:szCs w:val="20"/>
        </w:rPr>
      </w:pPr>
      <w:r>
        <w:rPr>
          <w:rFonts w:ascii="Franklin Gothic Medium" w:eastAsia="Arial Unicode MS" w:hAnsi="Franklin Gothic Medium" w:cs="Arial"/>
          <w:b/>
          <w:bCs/>
          <w:sz w:val="22"/>
          <w:szCs w:val="20"/>
        </w:rPr>
        <w:t>DECLARATION</w:t>
      </w:r>
    </w:p>
    <w:p w:rsidR="00017F77" w:rsidRDefault="00017F77">
      <w:pPr>
        <w:rPr>
          <w:rFonts w:ascii="Franklin Gothic Medium" w:hAnsi="Franklin Gothic Medium" w:cs="Arial"/>
          <w:sz w:val="20"/>
          <w:szCs w:val="20"/>
        </w:rPr>
      </w:pPr>
    </w:p>
    <w:p w:rsidR="00F0146A" w:rsidRDefault="00017F77">
      <w:pPr>
        <w:rPr>
          <w:rFonts w:ascii="Franklin Gothic Medium" w:hAnsi="Franklin Gothic Medium" w:cs="Arial"/>
          <w:sz w:val="20"/>
          <w:szCs w:val="20"/>
        </w:rPr>
      </w:pPr>
      <w:r>
        <w:rPr>
          <w:rFonts w:ascii="Franklin Gothic Medium" w:hAnsi="Franklin Gothic Medium" w:cs="Arial"/>
          <w:sz w:val="20"/>
          <w:szCs w:val="20"/>
        </w:rPr>
        <w:t xml:space="preserve">         I hereby declare that the information provided above is true and to the best of my knowledge.</w:t>
      </w:r>
    </w:p>
    <w:sectPr w:rsidR="00F0146A" w:rsidSect="00B45C48">
      <w:type w:val="continuous"/>
      <w:pgSz w:w="11909" w:h="16834" w:code="9"/>
      <w:pgMar w:top="720" w:right="720" w:bottom="720" w:left="720" w:header="720" w:footer="720" w:gutter="0"/>
      <w:pgBorders>
        <w:top w:val="double" w:sz="4" w:space="4" w:color="auto"/>
        <w:left w:val="double" w:sz="4" w:space="8" w:color="auto"/>
        <w:bottom w:val="double" w:sz="4" w:space="4" w:color="auto"/>
        <w:right w:val="double" w:sz="4" w:space="8"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06E" w:rsidRDefault="0009106E" w:rsidP="0009106E">
      <w:r>
        <w:separator/>
      </w:r>
    </w:p>
  </w:endnote>
  <w:endnote w:type="continuationSeparator" w:id="1">
    <w:p w:rsidR="0009106E" w:rsidRDefault="0009106E" w:rsidP="000910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06E" w:rsidRDefault="0009106E" w:rsidP="0009106E">
      <w:r>
        <w:separator/>
      </w:r>
    </w:p>
  </w:footnote>
  <w:footnote w:type="continuationSeparator" w:id="1">
    <w:p w:rsidR="0009106E" w:rsidRDefault="0009106E" w:rsidP="000910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06E" w:rsidRPr="00C72C0D" w:rsidRDefault="0009106E" w:rsidP="0009106E">
    <w:pPr>
      <w:pStyle w:val="Title"/>
      <w:pBdr>
        <w:bottom w:val="none" w:sz="0" w:space="0" w:color="auto"/>
      </w:pBdr>
      <w:spacing w:after="0" w:line="360" w:lineRule="auto"/>
      <w:jc w:val="center"/>
      <w:rPr>
        <w:rFonts w:eastAsia="Batang"/>
        <w:b/>
        <w:color w:val="000080"/>
        <w:sz w:val="24"/>
        <w:szCs w:val="24"/>
      </w:rPr>
    </w:pPr>
    <w:r w:rsidRPr="00C72C0D">
      <w:rPr>
        <w:rFonts w:eastAsia="Batang"/>
        <w:b/>
        <w:color w:val="000080"/>
        <w:sz w:val="24"/>
        <w:szCs w:val="24"/>
      </w:rPr>
      <w:t>Maestro Placement Consultancy Services</w:t>
    </w:r>
  </w:p>
  <w:p w:rsidR="0009106E" w:rsidRPr="00C72C0D" w:rsidRDefault="0009106E" w:rsidP="0009106E">
    <w:pPr>
      <w:pStyle w:val="Title"/>
      <w:pBdr>
        <w:bottom w:val="none" w:sz="0" w:space="0" w:color="auto"/>
      </w:pBdr>
      <w:spacing w:after="0" w:line="360" w:lineRule="auto"/>
      <w:jc w:val="center"/>
      <w:rPr>
        <w:b/>
        <w:color w:val="800080"/>
        <w:w w:val="200"/>
        <w:sz w:val="24"/>
        <w:szCs w:val="24"/>
      </w:rPr>
    </w:pPr>
    <w:r w:rsidRPr="00C72C0D">
      <w:rPr>
        <w:b/>
        <w:color w:val="800080"/>
        <w:w w:val="200"/>
        <w:sz w:val="24"/>
        <w:szCs w:val="24"/>
      </w:rPr>
      <w:t>[MPCS]</w:t>
    </w:r>
  </w:p>
  <w:p w:rsidR="0009106E" w:rsidRPr="00C72C0D" w:rsidRDefault="0009106E" w:rsidP="0009106E">
    <w:pPr>
      <w:pStyle w:val="Title"/>
      <w:pBdr>
        <w:bottom w:val="none" w:sz="0" w:space="0" w:color="auto"/>
      </w:pBdr>
      <w:spacing w:after="0" w:line="360" w:lineRule="auto"/>
      <w:jc w:val="center"/>
      <w:rPr>
        <w:rFonts w:eastAsia="Batang"/>
        <w:b/>
        <w:color w:val="000080"/>
        <w:sz w:val="24"/>
        <w:szCs w:val="24"/>
      </w:rPr>
    </w:pPr>
    <w:r w:rsidRPr="00C72C0D">
      <w:rPr>
        <w:rFonts w:eastAsia="Batang"/>
        <w:b/>
        <w:color w:val="000080"/>
        <w:sz w:val="24"/>
        <w:szCs w:val="24"/>
      </w:rPr>
      <w:t>Phone – 9179829020, 9179822020</w:t>
    </w:r>
  </w:p>
  <w:p w:rsidR="0009106E" w:rsidRPr="00C72C0D" w:rsidRDefault="0009106E" w:rsidP="0009106E">
    <w:pPr>
      <w:pStyle w:val="Title"/>
      <w:pBdr>
        <w:bottom w:val="none" w:sz="0" w:space="0" w:color="auto"/>
      </w:pBdr>
      <w:spacing w:after="0" w:line="360" w:lineRule="auto"/>
      <w:jc w:val="center"/>
      <w:rPr>
        <w:sz w:val="24"/>
        <w:szCs w:val="24"/>
      </w:rPr>
    </w:pPr>
    <w:r w:rsidRPr="00C72C0D">
      <w:rPr>
        <w:rFonts w:eastAsia="Batang"/>
        <w:b/>
        <w:color w:val="000080"/>
        <w:sz w:val="24"/>
        <w:szCs w:val="24"/>
      </w:rPr>
      <w:t xml:space="preserve">E- Mail – </w:t>
    </w:r>
    <w:hyperlink r:id="rId1" w:history="1">
      <w:r w:rsidRPr="00C72C0D">
        <w:rPr>
          <w:rStyle w:val="Hyperlink"/>
          <w:rFonts w:eastAsia="Batang"/>
          <w:b/>
          <w:sz w:val="24"/>
          <w:szCs w:val="24"/>
        </w:rPr>
        <w:t>hr@maestrojobs.com</w:t>
      </w:r>
    </w:hyperlink>
    <w:r w:rsidRPr="00C72C0D">
      <w:rPr>
        <w:rFonts w:eastAsia="Batang"/>
        <w:b/>
        <w:color w:val="000080"/>
        <w:sz w:val="24"/>
        <w:szCs w:val="24"/>
      </w:rPr>
      <w:t xml:space="preserve">                   Web Site: </w:t>
    </w:r>
    <w:hyperlink r:id="rId2" w:history="1">
      <w:r w:rsidRPr="00C72C0D">
        <w:rPr>
          <w:rStyle w:val="Hyperlink"/>
          <w:rFonts w:eastAsia="Batang"/>
          <w:b/>
          <w:sz w:val="24"/>
          <w:szCs w:val="24"/>
        </w:rPr>
        <w:t>www.maestrojobs.co.in</w:t>
      </w:r>
    </w:hyperlink>
  </w:p>
  <w:p w:rsidR="0009106E" w:rsidRDefault="000910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768E9A2"/>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hint="default"/>
      </w:rPr>
    </w:lvl>
    <w:lvl w:ilvl="3" w:tplc="04090001">
      <w:start w:val="1"/>
      <w:numFmt w:val="bullet"/>
      <w:lvlText w:val=""/>
      <w:lvlJc w:val="left"/>
      <w:pPr>
        <w:tabs>
          <w:tab w:val="left" w:pos="2520"/>
        </w:tabs>
        <w:ind w:left="2520" w:hanging="360"/>
      </w:pPr>
      <w:rPr>
        <w:rFonts w:ascii="Symbol" w:hAnsi="Symbol"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hint="default"/>
      </w:rPr>
    </w:lvl>
    <w:lvl w:ilvl="6" w:tplc="04090001">
      <w:start w:val="1"/>
      <w:numFmt w:val="bullet"/>
      <w:lvlText w:val=""/>
      <w:lvlJc w:val="left"/>
      <w:pPr>
        <w:tabs>
          <w:tab w:val="left" w:pos="4680"/>
        </w:tabs>
        <w:ind w:left="4680" w:hanging="360"/>
      </w:pPr>
      <w:rPr>
        <w:rFonts w:ascii="Symbol" w:hAnsi="Symbol"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hint="default"/>
      </w:rPr>
    </w:lvl>
  </w:abstractNum>
  <w:abstractNum w:abstractNumId="1">
    <w:nsid w:val="00000002"/>
    <w:multiLevelType w:val="hybridMultilevel"/>
    <w:tmpl w:val="0F7C8B8C"/>
    <w:lvl w:ilvl="0" w:tplc="2F3EB840">
      <w:start w:val="1"/>
      <w:numFmt w:val="bullet"/>
      <w:lvlText w:val="•"/>
      <w:lvlJc w:val="left"/>
      <w:pPr>
        <w:ind w:left="690" w:hanging="360"/>
      </w:pPr>
      <w:rPr>
        <w:rFonts w:ascii="Calibri" w:eastAsia="Times New Roman" w:hAnsi="Calibri" w:cs="Calibri" w:hint="default"/>
        <w:sz w:val="24"/>
      </w:rPr>
    </w:lvl>
    <w:lvl w:ilvl="1" w:tplc="04090003">
      <w:start w:val="1"/>
      <w:numFmt w:val="bullet"/>
      <w:lvlText w:val="o"/>
      <w:lvlJc w:val="left"/>
      <w:pPr>
        <w:ind w:left="1410" w:hanging="360"/>
      </w:pPr>
      <w:rPr>
        <w:rFonts w:ascii="Courier New" w:hAnsi="Courier New" w:cs="Courier New" w:hint="default"/>
      </w:rPr>
    </w:lvl>
    <w:lvl w:ilvl="2" w:tplc="04090005">
      <w:start w:val="1"/>
      <w:numFmt w:val="bullet"/>
      <w:lvlText w:val=""/>
      <w:lvlJc w:val="left"/>
      <w:pPr>
        <w:ind w:left="2130" w:hanging="360"/>
      </w:pPr>
      <w:rPr>
        <w:rFonts w:ascii="Wingdings" w:hAnsi="Wingdings" w:hint="default"/>
      </w:rPr>
    </w:lvl>
    <w:lvl w:ilvl="3" w:tplc="04090001">
      <w:start w:val="1"/>
      <w:numFmt w:val="bullet"/>
      <w:lvlText w:val=""/>
      <w:lvlJc w:val="left"/>
      <w:pPr>
        <w:ind w:left="2850" w:hanging="360"/>
      </w:pPr>
      <w:rPr>
        <w:rFonts w:ascii="Symbol" w:hAnsi="Symbol" w:hint="default"/>
      </w:rPr>
    </w:lvl>
    <w:lvl w:ilvl="4" w:tplc="04090003">
      <w:start w:val="1"/>
      <w:numFmt w:val="bullet"/>
      <w:lvlText w:val="o"/>
      <w:lvlJc w:val="left"/>
      <w:pPr>
        <w:ind w:left="3570" w:hanging="360"/>
      </w:pPr>
      <w:rPr>
        <w:rFonts w:ascii="Courier New" w:hAnsi="Courier New" w:cs="Courier New" w:hint="default"/>
      </w:rPr>
    </w:lvl>
    <w:lvl w:ilvl="5" w:tplc="04090005">
      <w:start w:val="1"/>
      <w:numFmt w:val="bullet"/>
      <w:lvlText w:val=""/>
      <w:lvlJc w:val="left"/>
      <w:pPr>
        <w:ind w:left="4290" w:hanging="360"/>
      </w:pPr>
      <w:rPr>
        <w:rFonts w:ascii="Wingdings" w:hAnsi="Wingdings" w:hint="default"/>
      </w:rPr>
    </w:lvl>
    <w:lvl w:ilvl="6" w:tplc="04090001">
      <w:start w:val="1"/>
      <w:numFmt w:val="bullet"/>
      <w:lvlText w:val=""/>
      <w:lvlJc w:val="left"/>
      <w:pPr>
        <w:ind w:left="5010" w:hanging="360"/>
      </w:pPr>
      <w:rPr>
        <w:rFonts w:ascii="Symbol" w:hAnsi="Symbol" w:hint="default"/>
      </w:rPr>
    </w:lvl>
    <w:lvl w:ilvl="7" w:tplc="04090003">
      <w:start w:val="1"/>
      <w:numFmt w:val="bullet"/>
      <w:lvlText w:val="o"/>
      <w:lvlJc w:val="left"/>
      <w:pPr>
        <w:ind w:left="5730" w:hanging="360"/>
      </w:pPr>
      <w:rPr>
        <w:rFonts w:ascii="Courier New" w:hAnsi="Courier New" w:cs="Courier New" w:hint="default"/>
      </w:rPr>
    </w:lvl>
    <w:lvl w:ilvl="8" w:tplc="04090005">
      <w:start w:val="1"/>
      <w:numFmt w:val="bullet"/>
      <w:lvlText w:val=""/>
      <w:lvlJc w:val="left"/>
      <w:pPr>
        <w:ind w:left="6450" w:hanging="360"/>
      </w:pPr>
      <w:rPr>
        <w:rFonts w:ascii="Wingdings" w:hAnsi="Wingdings" w:hint="default"/>
      </w:rPr>
    </w:lvl>
  </w:abstractNum>
  <w:abstractNum w:abstractNumId="2">
    <w:nsid w:val="00000003"/>
    <w:multiLevelType w:val="hybridMultilevel"/>
    <w:tmpl w:val="BD6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4"/>
    <w:multiLevelType w:val="hybridMultilevel"/>
    <w:tmpl w:val="809C45B8"/>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1E1C5D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34062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BDF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5E2AD40A"/>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hint="default"/>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abstractNum w:abstractNumId="8">
    <w:nsid w:val="00000009"/>
    <w:multiLevelType w:val="hybridMultilevel"/>
    <w:tmpl w:val="99665B5C"/>
    <w:lvl w:ilvl="0" w:tplc="FB80F78E">
      <w:start w:val="1"/>
      <w:numFmt w:val="bullet"/>
      <w:lvlText w:val="•"/>
      <w:lvlJc w:val="left"/>
      <w:pPr>
        <w:ind w:left="1080" w:hanging="720"/>
      </w:pPr>
      <w:rPr>
        <w:rFonts w:ascii="Franklin Gothic Medium" w:eastAsia="SimSun" w:hAnsi="Franklin Gothic Medium"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94A0DBF"/>
    <w:multiLevelType w:val="hybridMultilevel"/>
    <w:tmpl w:val="AA4A4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41490B"/>
    <w:multiLevelType w:val="hybridMultilevel"/>
    <w:tmpl w:val="EFEC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AA6903"/>
    <w:multiLevelType w:val="hybridMultilevel"/>
    <w:tmpl w:val="49C8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1"/>
  </w:num>
  <w:num w:numId="6">
    <w:abstractNumId w:val="11"/>
  </w:num>
  <w:num w:numId="7">
    <w:abstractNumId w:val="2"/>
  </w:num>
  <w:num w:numId="8">
    <w:abstractNumId w:val="6"/>
  </w:num>
  <w:num w:numId="9">
    <w:abstractNumId w:val="5"/>
  </w:num>
  <w:num w:numId="10">
    <w:abstractNumId w:val="8"/>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0146A"/>
    <w:rsid w:val="00000AFC"/>
    <w:rsid w:val="00017F77"/>
    <w:rsid w:val="00041609"/>
    <w:rsid w:val="00051CE9"/>
    <w:rsid w:val="00072421"/>
    <w:rsid w:val="0009106E"/>
    <w:rsid w:val="00107829"/>
    <w:rsid w:val="001856C1"/>
    <w:rsid w:val="001D1F1A"/>
    <w:rsid w:val="00265781"/>
    <w:rsid w:val="00276037"/>
    <w:rsid w:val="002767A8"/>
    <w:rsid w:val="003C02E5"/>
    <w:rsid w:val="003F3047"/>
    <w:rsid w:val="00414ED5"/>
    <w:rsid w:val="00462B8B"/>
    <w:rsid w:val="00480D9A"/>
    <w:rsid w:val="004A0921"/>
    <w:rsid w:val="004D47BF"/>
    <w:rsid w:val="00522816"/>
    <w:rsid w:val="0061664C"/>
    <w:rsid w:val="00680220"/>
    <w:rsid w:val="006F05BA"/>
    <w:rsid w:val="00722FC5"/>
    <w:rsid w:val="00775D17"/>
    <w:rsid w:val="00777296"/>
    <w:rsid w:val="008E6CB2"/>
    <w:rsid w:val="00990CA8"/>
    <w:rsid w:val="00A43EF1"/>
    <w:rsid w:val="00A5660D"/>
    <w:rsid w:val="00AC1B58"/>
    <w:rsid w:val="00AC4ECA"/>
    <w:rsid w:val="00B45C48"/>
    <w:rsid w:val="00B618B0"/>
    <w:rsid w:val="00C91D1B"/>
    <w:rsid w:val="00C93266"/>
    <w:rsid w:val="00DA3D10"/>
    <w:rsid w:val="00DA6ADA"/>
    <w:rsid w:val="00DB62C2"/>
    <w:rsid w:val="00DE5FD6"/>
    <w:rsid w:val="00E31688"/>
    <w:rsid w:val="00F014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widowControl w:val="0"/>
      <w:autoSpaceDE w:val="0"/>
      <w:autoSpaceDN w:val="0"/>
      <w:adjustRightInd w:val="0"/>
      <w:spacing w:after="0" w:line="240" w:lineRule="auto"/>
    </w:pPr>
    <w:rPr>
      <w:rFonts w:ascii="Mangal" w:eastAsia="Times New Roman" w:hAnsi="Times New Roman" w:cs="Mangal"/>
      <w:sz w:val="24"/>
      <w:szCs w:val="24"/>
      <w:lang w:val="en-US"/>
    </w:rPr>
  </w:style>
  <w:style w:type="paragraph" w:styleId="Heading2">
    <w:name w:val="heading 2"/>
    <w:basedOn w:val="Normal"/>
    <w:next w:val="Normal"/>
    <w:link w:val="Heading2Char"/>
    <w:qFormat/>
    <w:rsid w:val="00B45C48"/>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5C48"/>
    <w:rPr>
      <w:rFonts w:ascii="Mangal" w:eastAsia="Times New Roman" w:hAnsi="Times New Roman" w:cs="Mangal"/>
      <w:sz w:val="24"/>
      <w:szCs w:val="24"/>
      <w:lang w:val="en-US"/>
    </w:rPr>
  </w:style>
  <w:style w:type="character" w:styleId="Hyperlink">
    <w:name w:val="Hyperlink"/>
    <w:basedOn w:val="DefaultParagraphFont"/>
    <w:rsid w:val="00B45C48"/>
    <w:rPr>
      <w:rFonts w:ascii="Times New Roman" w:hAnsi="Times New Roman" w:cs="Times New Roman"/>
      <w:color w:val="0000FF"/>
      <w:u w:val="single"/>
    </w:rPr>
  </w:style>
  <w:style w:type="paragraph" w:styleId="PlainText">
    <w:name w:val="Plain Text"/>
    <w:basedOn w:val="Normal"/>
    <w:link w:val="PlainTextChar"/>
    <w:uiPriority w:val="99"/>
    <w:rsid w:val="00B45C48"/>
    <w:pPr>
      <w:widowControl/>
      <w:autoSpaceDE/>
      <w:autoSpaceDN/>
      <w:adjustRightInd/>
    </w:pPr>
    <w:rPr>
      <w:rFonts w:ascii="Courier New" w:eastAsia="SimSun" w:hAnsi="Courier New" w:cs="Courier New"/>
      <w:sz w:val="20"/>
      <w:szCs w:val="20"/>
      <w:lang w:eastAsia="zh-CN" w:bidi="he-IL"/>
    </w:rPr>
  </w:style>
  <w:style w:type="character" w:customStyle="1" w:styleId="PlainTextChar">
    <w:name w:val="Plain Text Char"/>
    <w:basedOn w:val="DefaultParagraphFont"/>
    <w:link w:val="PlainText"/>
    <w:uiPriority w:val="99"/>
    <w:rsid w:val="00B45C48"/>
    <w:rPr>
      <w:rFonts w:ascii="Courier New" w:eastAsia="SimSun" w:hAnsi="Courier New" w:cs="Courier New"/>
      <w:sz w:val="20"/>
      <w:szCs w:val="20"/>
      <w:lang w:val="en-US" w:eastAsia="zh-CN" w:bidi="he-IL"/>
    </w:rPr>
  </w:style>
  <w:style w:type="paragraph" w:styleId="ListParagraph">
    <w:name w:val="List Paragraph"/>
    <w:basedOn w:val="Normal"/>
    <w:uiPriority w:val="34"/>
    <w:qFormat/>
    <w:rsid w:val="00B45C48"/>
    <w:pPr>
      <w:ind w:left="720"/>
    </w:pPr>
  </w:style>
  <w:style w:type="paragraph" w:styleId="Header">
    <w:name w:val="header"/>
    <w:basedOn w:val="Normal"/>
    <w:link w:val="HeaderChar"/>
    <w:uiPriority w:val="99"/>
    <w:unhideWhenUsed/>
    <w:rsid w:val="0009106E"/>
    <w:pPr>
      <w:tabs>
        <w:tab w:val="center" w:pos="4513"/>
        <w:tab w:val="right" w:pos="9026"/>
      </w:tabs>
    </w:pPr>
  </w:style>
  <w:style w:type="character" w:customStyle="1" w:styleId="HeaderChar">
    <w:name w:val="Header Char"/>
    <w:basedOn w:val="DefaultParagraphFont"/>
    <w:link w:val="Header"/>
    <w:uiPriority w:val="99"/>
    <w:rsid w:val="0009106E"/>
    <w:rPr>
      <w:rFonts w:ascii="Mangal" w:eastAsia="Times New Roman" w:hAnsi="Times New Roman" w:cs="Mangal"/>
      <w:sz w:val="24"/>
      <w:szCs w:val="24"/>
      <w:lang w:val="en-US"/>
    </w:rPr>
  </w:style>
  <w:style w:type="paragraph" w:styleId="Footer">
    <w:name w:val="footer"/>
    <w:basedOn w:val="Normal"/>
    <w:link w:val="FooterChar"/>
    <w:uiPriority w:val="99"/>
    <w:unhideWhenUsed/>
    <w:rsid w:val="0009106E"/>
    <w:pPr>
      <w:tabs>
        <w:tab w:val="center" w:pos="4513"/>
        <w:tab w:val="right" w:pos="9026"/>
      </w:tabs>
    </w:pPr>
  </w:style>
  <w:style w:type="character" w:customStyle="1" w:styleId="FooterChar">
    <w:name w:val="Footer Char"/>
    <w:basedOn w:val="DefaultParagraphFont"/>
    <w:link w:val="Footer"/>
    <w:uiPriority w:val="99"/>
    <w:rsid w:val="0009106E"/>
    <w:rPr>
      <w:rFonts w:ascii="Mangal" w:eastAsia="Times New Roman" w:hAnsi="Times New Roman" w:cs="Mangal"/>
      <w:sz w:val="24"/>
      <w:szCs w:val="24"/>
      <w:lang w:val="en-US"/>
    </w:rPr>
  </w:style>
  <w:style w:type="paragraph" w:styleId="Title">
    <w:name w:val="Title"/>
    <w:basedOn w:val="Normal"/>
    <w:next w:val="Normal"/>
    <w:link w:val="TitleChar"/>
    <w:qFormat/>
    <w:rsid w:val="0009106E"/>
    <w:pPr>
      <w:widowControl/>
      <w:pBdr>
        <w:bottom w:val="single" w:sz="8" w:space="4" w:color="4F81BD"/>
      </w:pBdr>
      <w:autoSpaceDE/>
      <w:autoSpaceDN/>
      <w:adjustRightInd/>
      <w:spacing w:after="300"/>
      <w:contextualSpacing/>
    </w:pPr>
    <w:rPr>
      <w:rFonts w:ascii="Cambria" w:hAnsi="Cambria" w:cs="Times New Roman"/>
      <w:color w:val="17365D"/>
      <w:spacing w:val="5"/>
      <w:kern w:val="28"/>
      <w:sz w:val="52"/>
      <w:szCs w:val="52"/>
    </w:rPr>
  </w:style>
  <w:style w:type="character" w:customStyle="1" w:styleId="TitleChar">
    <w:name w:val="Title Char"/>
    <w:basedOn w:val="DefaultParagraphFont"/>
    <w:link w:val="Title"/>
    <w:rsid w:val="0009106E"/>
    <w:rPr>
      <w:rFonts w:ascii="Cambria" w:eastAsia="Times New Roman" w:hAnsi="Cambria" w:cs="Times New Roman"/>
      <w:color w:val="17365D"/>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Mangal" w:eastAsia="Times New Roman" w:hAnsi="Times New Roman" w:cs="Mangal"/>
      <w:sz w:val="24"/>
      <w:szCs w:val="24"/>
      <w:lang w:val="en-US"/>
    </w:rPr>
  </w:style>
  <w:style w:type="paragraph" w:styleId="Heading2">
    <w:name w:val="heading 2"/>
    <w:basedOn w:val="Normal"/>
    <w:next w:val="Normal"/>
    <w:link w:val="Heading2Char"/>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Mangal" w:eastAsia="Times New Roman" w:hAnsi="Times New Roman" w:cs="Mangal"/>
      <w:sz w:val="24"/>
      <w:szCs w:val="24"/>
      <w:lang w:val="en-US"/>
    </w:rPr>
  </w:style>
  <w:style w:type="character" w:styleId="Hyperlink">
    <w:name w:val="Hyperlink"/>
    <w:basedOn w:val="DefaultParagraphFont"/>
    <w:rPr>
      <w:rFonts w:ascii="Times New Roman" w:hAnsi="Times New Roman" w:cs="Times New Roman"/>
      <w:color w:val="0000FF"/>
      <w:u w:val="single"/>
    </w:rPr>
  </w:style>
  <w:style w:type="paragraph" w:styleId="PlainText">
    <w:name w:val="Plain Text"/>
    <w:basedOn w:val="Normal"/>
    <w:link w:val="PlainTextChar"/>
    <w:uiPriority w:val="99"/>
    <w:pPr>
      <w:widowControl/>
      <w:autoSpaceDE/>
      <w:autoSpaceDN/>
      <w:adjustRightInd/>
    </w:pPr>
    <w:rPr>
      <w:rFonts w:ascii="Courier New" w:eastAsia="SimSun" w:hAnsi="Courier New" w:cs="Courier New"/>
      <w:sz w:val="20"/>
      <w:szCs w:val="20"/>
      <w:lang w:eastAsia="zh-CN" w:bidi="he-IL"/>
    </w:rPr>
  </w:style>
  <w:style w:type="character" w:customStyle="1" w:styleId="PlainTextChar">
    <w:name w:val="Plain Text Char"/>
    <w:basedOn w:val="DefaultParagraphFont"/>
    <w:link w:val="PlainText"/>
    <w:uiPriority w:val="99"/>
    <w:rPr>
      <w:rFonts w:ascii="Courier New" w:eastAsia="SimSun" w:hAnsi="Courier New" w:cs="Courier New"/>
      <w:sz w:val="20"/>
      <w:szCs w:val="20"/>
      <w:lang w:val="en-US" w:eastAsia="zh-CN" w:bidi="he-IL"/>
    </w:rPr>
  </w:style>
  <w:style w:type="paragraph" w:styleId="ListParagraph">
    <w:name w:val="List Paragraph"/>
    <w:basedOn w:val="Normal"/>
    <w:uiPriority w:val="34"/>
    <w:qFormat/>
    <w:pPr>
      <w:ind w:left="7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shigupta19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maestrojobs.co.in" TargetMode="External"/><Relationship Id="rId1" Type="http://schemas.openxmlformats.org/officeDocument/2006/relationships/hyperlink" Target="mailto:hr@maestro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3</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myself</cp:lastModifiedBy>
  <cp:revision>71</cp:revision>
  <dcterms:created xsi:type="dcterms:W3CDTF">2016-05-05T14:15:00Z</dcterms:created>
  <dcterms:modified xsi:type="dcterms:W3CDTF">2020-02-10T06:11:00Z</dcterms:modified>
</cp:coreProperties>
</file>